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1F" w:rsidRPr="00F30C1F" w:rsidRDefault="00F30C1F" w:rsidP="00F30C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t xml:space="preserve">УТВЕРЖДЕНО </w:t>
      </w:r>
    </w:p>
    <w:p w:rsidR="00F30C1F" w:rsidRPr="00F30C1F" w:rsidRDefault="00F30C1F" w:rsidP="00F30C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Внеочередным общим собранием членов </w:t>
      </w:r>
    </w:p>
    <w:p w:rsidR="00F30C1F" w:rsidRPr="00F30C1F" w:rsidRDefault="00F30C1F" w:rsidP="00F30C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АС </w:t>
      </w:r>
      <w:r w:rsidR="006D4FF4" w:rsidRPr="00531A2E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F30C1F">
        <w:rPr>
          <w:rFonts w:ascii="Times New Roman" w:hAnsi="Times New Roman"/>
          <w:sz w:val="24"/>
          <w:szCs w:val="24"/>
        </w:rPr>
        <w:t xml:space="preserve">» </w:t>
      </w:r>
    </w:p>
    <w:p w:rsidR="00F30C1F" w:rsidRDefault="00F30C1F" w:rsidP="00F30C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Протокол № б/</w:t>
      </w:r>
      <w:proofErr w:type="spellStart"/>
      <w:r w:rsidRPr="00F30C1F">
        <w:rPr>
          <w:rFonts w:ascii="Times New Roman" w:hAnsi="Times New Roman"/>
          <w:sz w:val="24"/>
          <w:szCs w:val="24"/>
        </w:rPr>
        <w:t>н</w:t>
      </w:r>
      <w:proofErr w:type="spellEnd"/>
      <w:r w:rsidRPr="00F30C1F">
        <w:rPr>
          <w:rFonts w:ascii="Times New Roman" w:hAnsi="Times New Roman"/>
          <w:sz w:val="24"/>
          <w:szCs w:val="24"/>
        </w:rPr>
        <w:t xml:space="preserve"> </w:t>
      </w:r>
      <w:r w:rsidRPr="00147E1E">
        <w:rPr>
          <w:rFonts w:ascii="Times New Roman" w:hAnsi="Times New Roman"/>
          <w:sz w:val="24"/>
          <w:szCs w:val="24"/>
        </w:rPr>
        <w:t xml:space="preserve">от </w:t>
      </w:r>
      <w:r w:rsidR="0085686D" w:rsidRPr="0085686D">
        <w:rPr>
          <w:rFonts w:ascii="Times New Roman" w:hAnsi="Times New Roman"/>
          <w:sz w:val="24"/>
          <w:szCs w:val="24"/>
        </w:rPr>
        <w:t>2</w:t>
      </w:r>
      <w:r w:rsidR="00FC4294" w:rsidRPr="0085686D">
        <w:rPr>
          <w:rFonts w:ascii="Times New Roman" w:hAnsi="Times New Roman"/>
          <w:sz w:val="24"/>
          <w:szCs w:val="24"/>
        </w:rPr>
        <w:t>9</w:t>
      </w:r>
      <w:r w:rsidRPr="0085686D">
        <w:rPr>
          <w:rFonts w:ascii="Times New Roman" w:hAnsi="Times New Roman"/>
          <w:sz w:val="24"/>
          <w:szCs w:val="24"/>
        </w:rPr>
        <w:t>.06.2017г.</w:t>
      </w:r>
    </w:p>
    <w:p w:rsidR="00566DF8" w:rsidRPr="00566DF8" w:rsidRDefault="00566DF8" w:rsidP="00566DF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66DF8">
        <w:rPr>
          <w:rFonts w:ascii="Times New Roman" w:hAnsi="Times New Roman"/>
          <w:bCs/>
          <w:sz w:val="24"/>
          <w:szCs w:val="24"/>
        </w:rPr>
        <w:t xml:space="preserve">Решением </w:t>
      </w:r>
      <w:r w:rsidRPr="00566DF8">
        <w:rPr>
          <w:rFonts w:ascii="Times New Roman" w:hAnsi="Times New Roman"/>
          <w:sz w:val="24"/>
          <w:szCs w:val="24"/>
        </w:rPr>
        <w:t xml:space="preserve">внеочередного общего собрания членов </w:t>
      </w:r>
    </w:p>
    <w:p w:rsidR="00566DF8" w:rsidRPr="00566DF8" w:rsidRDefault="00566DF8" w:rsidP="00566DF8">
      <w:pPr>
        <w:spacing w:after="0" w:line="240" w:lineRule="auto"/>
        <w:ind w:left="5387" w:firstLine="11"/>
        <w:jc w:val="right"/>
        <w:rPr>
          <w:rFonts w:ascii="Times New Roman" w:hAnsi="Times New Roman"/>
          <w:bCs/>
          <w:sz w:val="24"/>
          <w:szCs w:val="24"/>
        </w:rPr>
      </w:pPr>
      <w:r w:rsidRPr="00566DF8">
        <w:rPr>
          <w:rFonts w:ascii="Times New Roman" w:hAnsi="Times New Roman"/>
          <w:bCs/>
          <w:sz w:val="24"/>
          <w:szCs w:val="24"/>
        </w:rPr>
        <w:t xml:space="preserve"> Ассоциации внесены изменения</w:t>
      </w:r>
    </w:p>
    <w:p w:rsidR="007B7F65" w:rsidRPr="000E0A80" w:rsidRDefault="007B7F65" w:rsidP="007B7F65">
      <w:pPr>
        <w:spacing w:after="0" w:line="240" w:lineRule="auto"/>
        <w:ind w:left="5812" w:firstLine="11"/>
        <w:jc w:val="right"/>
        <w:rPr>
          <w:rFonts w:ascii="Times New Roman" w:hAnsi="Times New Roman"/>
          <w:sz w:val="24"/>
          <w:szCs w:val="24"/>
        </w:rPr>
      </w:pPr>
      <w:r w:rsidRPr="004D5859">
        <w:rPr>
          <w:rFonts w:ascii="Times New Roman" w:hAnsi="Times New Roman"/>
          <w:bCs/>
          <w:sz w:val="24"/>
          <w:szCs w:val="24"/>
        </w:rPr>
        <w:t>Протокол № б/</w:t>
      </w:r>
      <w:proofErr w:type="spellStart"/>
      <w:r w:rsidRPr="004D5859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4D5859">
        <w:rPr>
          <w:rFonts w:ascii="Times New Roman" w:hAnsi="Times New Roman"/>
          <w:bCs/>
          <w:sz w:val="24"/>
          <w:szCs w:val="24"/>
        </w:rPr>
        <w:t xml:space="preserve"> от 31.08.2017г.</w:t>
      </w:r>
    </w:p>
    <w:p w:rsidR="00F24D24" w:rsidRPr="00566DF8" w:rsidRDefault="00F24D24" w:rsidP="00F24D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66DF8">
        <w:rPr>
          <w:rFonts w:ascii="Times New Roman" w:hAnsi="Times New Roman"/>
          <w:bCs/>
          <w:sz w:val="24"/>
          <w:szCs w:val="24"/>
        </w:rPr>
        <w:t xml:space="preserve">Решением </w:t>
      </w:r>
      <w:r w:rsidRPr="00566DF8">
        <w:rPr>
          <w:rFonts w:ascii="Times New Roman" w:hAnsi="Times New Roman"/>
          <w:sz w:val="24"/>
          <w:szCs w:val="24"/>
        </w:rPr>
        <w:t xml:space="preserve">внеочередного общего собрания членов </w:t>
      </w:r>
    </w:p>
    <w:p w:rsidR="00F24D24" w:rsidRPr="00566DF8" w:rsidRDefault="00F24D24" w:rsidP="00F24D24">
      <w:pPr>
        <w:spacing w:after="0" w:line="240" w:lineRule="auto"/>
        <w:ind w:left="5387" w:firstLine="11"/>
        <w:jc w:val="right"/>
        <w:rPr>
          <w:rFonts w:ascii="Times New Roman" w:hAnsi="Times New Roman"/>
          <w:bCs/>
          <w:sz w:val="24"/>
          <w:szCs w:val="24"/>
        </w:rPr>
      </w:pPr>
      <w:r w:rsidRPr="00566DF8">
        <w:rPr>
          <w:rFonts w:ascii="Times New Roman" w:hAnsi="Times New Roman"/>
          <w:bCs/>
          <w:sz w:val="24"/>
          <w:szCs w:val="24"/>
        </w:rPr>
        <w:t xml:space="preserve"> Ассоциации внесены изменения</w:t>
      </w:r>
    </w:p>
    <w:p w:rsidR="00A041F4" w:rsidRPr="00F30C1F" w:rsidRDefault="00F24D24" w:rsidP="00F24D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5859">
        <w:rPr>
          <w:rFonts w:ascii="Times New Roman" w:hAnsi="Times New Roman"/>
          <w:bCs/>
          <w:sz w:val="24"/>
          <w:szCs w:val="24"/>
        </w:rPr>
        <w:t>Протокол № б/</w:t>
      </w:r>
      <w:proofErr w:type="spellStart"/>
      <w:r w:rsidRPr="004D5859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4D5859">
        <w:rPr>
          <w:rFonts w:ascii="Times New Roman" w:hAnsi="Times New Roman"/>
          <w:bCs/>
          <w:sz w:val="24"/>
          <w:szCs w:val="24"/>
        </w:rPr>
        <w:t xml:space="preserve"> от </w:t>
      </w:r>
      <w:r w:rsidRPr="00D3436B">
        <w:rPr>
          <w:rFonts w:ascii="Times New Roman" w:hAnsi="Times New Roman"/>
          <w:bCs/>
          <w:sz w:val="24"/>
          <w:szCs w:val="24"/>
        </w:rPr>
        <w:t>0</w:t>
      </w:r>
      <w:r w:rsidR="00D3436B" w:rsidRPr="00D3436B">
        <w:rPr>
          <w:rFonts w:ascii="Times New Roman" w:hAnsi="Times New Roman"/>
          <w:bCs/>
          <w:sz w:val="24"/>
          <w:szCs w:val="24"/>
        </w:rPr>
        <w:t>3</w:t>
      </w:r>
      <w:r w:rsidRPr="00D3436B">
        <w:rPr>
          <w:rFonts w:ascii="Times New Roman" w:hAnsi="Times New Roman"/>
          <w:bCs/>
          <w:sz w:val="24"/>
          <w:szCs w:val="24"/>
        </w:rPr>
        <w:t>.11.2017г.</w:t>
      </w:r>
    </w:p>
    <w:p w:rsidR="003F435E" w:rsidRDefault="003F435E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30C1F" w:rsidRPr="00F30C1F" w:rsidRDefault="00F30C1F" w:rsidP="00F30C1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264BDB" w:rsidRPr="00F30C1F" w:rsidRDefault="00264BDB" w:rsidP="00F30C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30C1F">
        <w:rPr>
          <w:rFonts w:ascii="Times New Roman" w:hAnsi="Times New Roman"/>
          <w:b/>
          <w:sz w:val="32"/>
          <w:szCs w:val="32"/>
        </w:rPr>
        <w:t>ПОЛОЖЕНИЕ</w:t>
      </w:r>
    </w:p>
    <w:p w:rsidR="00F30C1F" w:rsidRDefault="00F30C1F" w:rsidP="00F30C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30C1F">
        <w:rPr>
          <w:rFonts w:ascii="Times New Roman" w:hAnsi="Times New Roman"/>
          <w:b/>
          <w:sz w:val="32"/>
          <w:szCs w:val="32"/>
        </w:rPr>
        <w:t>о</w:t>
      </w:r>
      <w:r w:rsidR="00264BDB" w:rsidRPr="00F30C1F">
        <w:rPr>
          <w:rFonts w:ascii="Times New Roman" w:hAnsi="Times New Roman"/>
          <w:b/>
          <w:sz w:val="32"/>
          <w:szCs w:val="32"/>
        </w:rPr>
        <w:t xml:space="preserve"> контроле </w:t>
      </w:r>
    </w:p>
    <w:p w:rsidR="00F30C1F" w:rsidRDefault="00B80D35" w:rsidP="00F30C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30C1F">
        <w:rPr>
          <w:rFonts w:ascii="Times New Roman" w:hAnsi="Times New Roman"/>
          <w:b/>
          <w:sz w:val="32"/>
          <w:szCs w:val="32"/>
        </w:rPr>
        <w:t>Ассоциации</w:t>
      </w:r>
      <w:r w:rsidR="00264BDB" w:rsidRPr="00F30C1F">
        <w:rPr>
          <w:rFonts w:ascii="Times New Roman" w:hAnsi="Times New Roman"/>
          <w:b/>
          <w:sz w:val="32"/>
          <w:szCs w:val="32"/>
        </w:rPr>
        <w:t xml:space="preserve"> </w:t>
      </w:r>
      <w:r w:rsidR="006D4FF4" w:rsidRPr="006D4FF4">
        <w:rPr>
          <w:rFonts w:ascii="Times New Roman" w:hAnsi="Times New Roman"/>
          <w:b/>
          <w:sz w:val="32"/>
          <w:szCs w:val="32"/>
        </w:rPr>
        <w:t>«Национальный альянс проектировщиков «ГлавПроект</w:t>
      </w:r>
      <w:r w:rsidR="00F33444" w:rsidRPr="00F30C1F">
        <w:rPr>
          <w:rFonts w:ascii="Times New Roman" w:hAnsi="Times New Roman"/>
          <w:b/>
          <w:sz w:val="32"/>
          <w:szCs w:val="32"/>
        </w:rPr>
        <w:t>»</w:t>
      </w:r>
      <w:r w:rsidR="0039658E" w:rsidRPr="00F30C1F">
        <w:rPr>
          <w:rFonts w:ascii="Times New Roman" w:hAnsi="Times New Roman"/>
          <w:b/>
          <w:sz w:val="32"/>
          <w:szCs w:val="32"/>
        </w:rPr>
        <w:t xml:space="preserve"> </w:t>
      </w:r>
    </w:p>
    <w:p w:rsidR="00F30C1F" w:rsidRDefault="00264BDB" w:rsidP="00F30C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30C1F">
        <w:rPr>
          <w:rFonts w:ascii="Times New Roman" w:hAnsi="Times New Roman"/>
          <w:b/>
          <w:sz w:val="32"/>
          <w:szCs w:val="32"/>
        </w:rPr>
        <w:t>за деятельностью своих членов</w:t>
      </w:r>
    </w:p>
    <w:p w:rsidR="00F30C1F" w:rsidRDefault="00F30C1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95481D" w:rsidRPr="00F30C1F" w:rsidRDefault="00181280" w:rsidP="00F30C1F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lastRenderedPageBreak/>
        <w:t xml:space="preserve">Глава </w:t>
      </w:r>
      <w:r w:rsidR="0095481D" w:rsidRPr="00F30C1F">
        <w:rPr>
          <w:rFonts w:ascii="Times New Roman" w:hAnsi="Times New Roman"/>
          <w:b/>
          <w:sz w:val="24"/>
          <w:szCs w:val="24"/>
        </w:rPr>
        <w:t>1. Общие положения</w:t>
      </w:r>
    </w:p>
    <w:p w:rsidR="00514B23" w:rsidRPr="00F30C1F" w:rsidRDefault="00514B23" w:rsidP="00F30C1F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95481D" w:rsidRPr="00F30C1F" w:rsidRDefault="0095481D" w:rsidP="00F30C1F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F30C1F">
        <w:t xml:space="preserve">1.1.    </w:t>
      </w:r>
      <w:r w:rsidR="00514B23" w:rsidRPr="00F30C1F">
        <w:t xml:space="preserve">Настоящее Положение о </w:t>
      </w:r>
      <w:r w:rsidRPr="00F30C1F">
        <w:t>контрол</w:t>
      </w:r>
      <w:r w:rsidR="00514B23" w:rsidRPr="00F30C1F">
        <w:t>е саморегулируемой организации за деятельностью своих членов</w:t>
      </w:r>
      <w:r w:rsidRPr="00F30C1F">
        <w:t xml:space="preserve"> (далее – П</w:t>
      </w:r>
      <w:r w:rsidR="00514B23" w:rsidRPr="00F30C1F">
        <w:t>оложение</w:t>
      </w:r>
      <w:r w:rsidRPr="00F30C1F">
        <w:t>) разработан</w:t>
      </w:r>
      <w:r w:rsidR="00514B23" w:rsidRPr="00F30C1F">
        <w:t>о</w:t>
      </w:r>
      <w:r w:rsidRPr="00F30C1F">
        <w:t xml:space="preserve"> </w:t>
      </w:r>
      <w:r w:rsidR="00A17E38" w:rsidRPr="00F30C1F">
        <w:t>в соответствии с</w:t>
      </w:r>
      <w:r w:rsidRPr="00F30C1F">
        <w:t xml:space="preserve"> Градостроительн</w:t>
      </w:r>
      <w:r w:rsidR="00A17E38" w:rsidRPr="00F30C1F">
        <w:t>ым кодексом</w:t>
      </w:r>
      <w:r w:rsidRPr="00F30C1F">
        <w:t xml:space="preserve"> </w:t>
      </w:r>
      <w:r w:rsidR="00615092" w:rsidRPr="00F30C1F">
        <w:t>Российской Федерации</w:t>
      </w:r>
      <w:r w:rsidRPr="00F30C1F">
        <w:t>, Федеральн</w:t>
      </w:r>
      <w:r w:rsidR="00B35AA6" w:rsidRPr="00F30C1F">
        <w:t>ым законом</w:t>
      </w:r>
      <w:r w:rsidR="00A56F74" w:rsidRPr="00F30C1F">
        <w:t xml:space="preserve"> от 01.12.2007г.</w:t>
      </w:r>
      <w:r w:rsidRPr="00F30C1F">
        <w:t xml:space="preserve"> № 315-ФЗ «О </w:t>
      </w:r>
      <w:r w:rsidR="00FC202F" w:rsidRPr="00F30C1F">
        <w:t>саморегулируемых организациях»</w:t>
      </w:r>
      <w:r w:rsidR="009D1D08" w:rsidRPr="00F30C1F">
        <w:t xml:space="preserve">, </w:t>
      </w:r>
      <w:r w:rsidR="002A664E" w:rsidRPr="00F30C1F">
        <w:t xml:space="preserve">иных нормативных правовых актов </w:t>
      </w:r>
      <w:r w:rsidR="00615092" w:rsidRPr="00F30C1F">
        <w:t>Российской Федерации</w:t>
      </w:r>
      <w:r w:rsidR="00393CE1" w:rsidRPr="00F30C1F">
        <w:t xml:space="preserve">, а также требований </w:t>
      </w:r>
      <w:r w:rsidR="00615092" w:rsidRPr="00F30C1F">
        <w:t>внутренних</w:t>
      </w:r>
      <w:r w:rsidR="00393CE1" w:rsidRPr="00F30C1F">
        <w:t xml:space="preserve"> документов и </w:t>
      </w:r>
      <w:r w:rsidR="009D1D08" w:rsidRPr="00F30C1F">
        <w:t>Устав</w:t>
      </w:r>
      <w:r w:rsidR="00393CE1" w:rsidRPr="00F30C1F">
        <w:t>а</w:t>
      </w:r>
      <w:r w:rsidR="009D1D08" w:rsidRPr="00F30C1F">
        <w:t xml:space="preserve"> Саморегулируемой организации</w:t>
      </w:r>
      <w:r w:rsidRPr="00F30C1F">
        <w:t>.</w:t>
      </w:r>
    </w:p>
    <w:p w:rsidR="009D1D08" w:rsidRPr="00F30C1F" w:rsidRDefault="009D1D08" w:rsidP="00F30C1F">
      <w:pPr>
        <w:pStyle w:val="1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1.2. </w:t>
      </w:r>
      <w:r w:rsidR="00D979BC" w:rsidRPr="00F30C1F">
        <w:rPr>
          <w:rFonts w:ascii="Times New Roman" w:hAnsi="Times New Roman"/>
          <w:sz w:val="24"/>
          <w:szCs w:val="24"/>
        </w:rPr>
        <w:t>Положение регулирует отношения в области организации и осуществления контроля саморегулируемой организации за деятельностью своих членов</w:t>
      </w:r>
      <w:r w:rsidR="002A664E" w:rsidRPr="00F30C1F">
        <w:rPr>
          <w:rFonts w:ascii="Times New Roman" w:hAnsi="Times New Roman"/>
          <w:sz w:val="24"/>
          <w:szCs w:val="24"/>
        </w:rPr>
        <w:t xml:space="preserve"> и лиц, подавших заявление о приеме в ее члены</w:t>
      </w:r>
      <w:r w:rsidR="000E3E2A" w:rsidRPr="00F30C1F">
        <w:rPr>
          <w:rFonts w:ascii="Times New Roman" w:hAnsi="Times New Roman"/>
          <w:sz w:val="24"/>
          <w:szCs w:val="24"/>
        </w:rPr>
        <w:t xml:space="preserve">, взаимодействия </w:t>
      </w:r>
      <w:r w:rsidR="002A3B0B" w:rsidRPr="00F30C1F">
        <w:rPr>
          <w:rFonts w:ascii="Times New Roman" w:hAnsi="Times New Roman"/>
          <w:sz w:val="24"/>
          <w:szCs w:val="24"/>
        </w:rPr>
        <w:t>саморегулируемой организации</w:t>
      </w:r>
      <w:r w:rsidR="000E3E2A" w:rsidRPr="00F30C1F">
        <w:rPr>
          <w:rFonts w:ascii="Times New Roman" w:hAnsi="Times New Roman"/>
          <w:sz w:val="24"/>
          <w:szCs w:val="24"/>
        </w:rPr>
        <w:t xml:space="preserve"> и ее членов при проведении проверок последних,</w:t>
      </w:r>
      <w:r w:rsidR="00D979BC" w:rsidRPr="00F30C1F">
        <w:rPr>
          <w:rFonts w:ascii="Times New Roman" w:hAnsi="Times New Roman"/>
          <w:sz w:val="24"/>
          <w:szCs w:val="24"/>
        </w:rPr>
        <w:t xml:space="preserve"> и защиты прав членов </w:t>
      </w:r>
      <w:r w:rsidR="002A3B0B" w:rsidRPr="00F30C1F">
        <w:rPr>
          <w:rFonts w:ascii="Times New Roman" w:hAnsi="Times New Roman"/>
          <w:sz w:val="24"/>
          <w:szCs w:val="24"/>
        </w:rPr>
        <w:t xml:space="preserve">саморегулируемой организации </w:t>
      </w:r>
      <w:r w:rsidR="00D979BC" w:rsidRPr="00F30C1F">
        <w:rPr>
          <w:rFonts w:ascii="Times New Roman" w:hAnsi="Times New Roman"/>
          <w:sz w:val="24"/>
          <w:szCs w:val="24"/>
        </w:rPr>
        <w:t>при осуществлении такого контроля.</w:t>
      </w:r>
    </w:p>
    <w:p w:rsidR="00790522" w:rsidRPr="00F30C1F" w:rsidRDefault="00790522" w:rsidP="00F30C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         </w:t>
      </w:r>
      <w:r w:rsidR="005F298F" w:rsidRPr="00F30C1F">
        <w:rPr>
          <w:rFonts w:ascii="Times New Roman" w:hAnsi="Times New Roman"/>
          <w:sz w:val="24"/>
          <w:szCs w:val="24"/>
        </w:rPr>
        <w:t>1.3.</w:t>
      </w:r>
      <w:r w:rsidRPr="00F30C1F">
        <w:rPr>
          <w:rFonts w:ascii="Times New Roman" w:hAnsi="Times New Roman"/>
          <w:sz w:val="24"/>
          <w:szCs w:val="24"/>
        </w:rPr>
        <w:t xml:space="preserve"> </w:t>
      </w:r>
      <w:r w:rsidR="005F298F" w:rsidRPr="00F30C1F">
        <w:rPr>
          <w:rFonts w:ascii="Times New Roman" w:hAnsi="Times New Roman"/>
          <w:sz w:val="24"/>
          <w:szCs w:val="24"/>
        </w:rPr>
        <w:t xml:space="preserve"> Контроль за деятельностью членов саморегулируемой организации осуществляется Специализированным органом, осуществляющим контроль за соблюдением членами саморегулируемой организации требований стандартов саморегулируемой организации, деятельность которого регламентируется нормами законодательства Российской Федерации, положением о Специализированном органе, осуществляющим контроль за соблюдением членами саморегулируемой организации требований стандартов и правил саморегулируемой организации и иными внутренними документами и Уставом саморегулируемой организации (далее – Специализированный орган Ассоциации).</w:t>
      </w:r>
    </w:p>
    <w:p w:rsidR="00790522" w:rsidRPr="00F30C1F" w:rsidRDefault="00FC202F" w:rsidP="00F30C1F">
      <w:pPr>
        <w:tabs>
          <w:tab w:val="left" w:pos="-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</w:rPr>
        <w:t>1.4.</w:t>
      </w:r>
      <w:r w:rsidR="00790522" w:rsidRPr="00F30C1F">
        <w:rPr>
          <w:rFonts w:ascii="Times New Roman" w:hAnsi="Times New Roman"/>
          <w:sz w:val="24"/>
          <w:szCs w:val="24"/>
        </w:rPr>
        <w:t xml:space="preserve">  </w:t>
      </w:r>
      <w:r w:rsidR="0011380D" w:rsidRPr="00F30C1F">
        <w:rPr>
          <w:rFonts w:ascii="Times New Roman" w:hAnsi="Times New Roman"/>
          <w:sz w:val="24"/>
          <w:szCs w:val="24"/>
        </w:rPr>
        <w:t xml:space="preserve"> </w:t>
      </w:r>
      <w:r w:rsidR="00790522" w:rsidRPr="00F30C1F">
        <w:rPr>
          <w:rFonts w:ascii="Times New Roman" w:eastAsia="Times New Roman" w:hAnsi="Times New Roman"/>
          <w:sz w:val="24"/>
          <w:szCs w:val="24"/>
          <w:lang w:eastAsia="ru-RU"/>
        </w:rPr>
        <w:t>Основные принципы осуществления контроля:</w:t>
      </w:r>
    </w:p>
    <w:p w:rsidR="00790522" w:rsidRPr="00F30C1F" w:rsidRDefault="00FC202F" w:rsidP="00F30C1F">
      <w:pPr>
        <w:tabs>
          <w:tab w:val="left" w:pos="-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1.4.1 </w:t>
      </w:r>
      <w:r w:rsidR="002948D4" w:rsidRPr="00F30C1F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790522" w:rsidRPr="00F30C1F">
        <w:rPr>
          <w:rFonts w:ascii="Times New Roman" w:eastAsia="Times New Roman" w:hAnsi="Times New Roman"/>
          <w:sz w:val="24"/>
          <w:szCs w:val="24"/>
          <w:lang w:eastAsia="ru-RU"/>
        </w:rPr>
        <w:t>резумпция добросовестности членов Ассоциации;</w:t>
      </w:r>
    </w:p>
    <w:p w:rsidR="00790522" w:rsidRPr="00F30C1F" w:rsidRDefault="00FC202F" w:rsidP="00F30C1F">
      <w:pPr>
        <w:tabs>
          <w:tab w:val="left" w:pos="-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1.4.2. </w:t>
      </w:r>
      <w:r w:rsidR="002948D4" w:rsidRPr="00F30C1F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790522" w:rsidRPr="00F30C1F">
        <w:rPr>
          <w:rFonts w:ascii="Times New Roman" w:eastAsia="Times New Roman" w:hAnsi="Times New Roman"/>
          <w:sz w:val="24"/>
          <w:szCs w:val="24"/>
          <w:lang w:eastAsia="ru-RU"/>
        </w:rPr>
        <w:t>ткрытость и доступность для членов Ассоциации документов Ассоциации, соблюдение требований которых проверяется при осуществлении контроля;</w:t>
      </w:r>
    </w:p>
    <w:p w:rsidR="00790522" w:rsidRPr="00F30C1F" w:rsidRDefault="00FC202F" w:rsidP="00F30C1F">
      <w:pPr>
        <w:tabs>
          <w:tab w:val="left" w:pos="-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1.4.3</w:t>
      </w:r>
      <w:r w:rsidR="002948D4" w:rsidRPr="00F30C1F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790522" w:rsidRPr="00F30C1F">
        <w:rPr>
          <w:rFonts w:ascii="Times New Roman" w:eastAsia="Times New Roman" w:hAnsi="Times New Roman"/>
          <w:sz w:val="24"/>
          <w:szCs w:val="24"/>
          <w:lang w:eastAsia="ru-RU"/>
        </w:rPr>
        <w:t>ерсональная ответственность лиц, уполномоченных на осуществление контроля, за полноту и качество проводимых ими контрольных мероприятий;</w:t>
      </w:r>
    </w:p>
    <w:p w:rsidR="00790522" w:rsidRPr="00F30C1F" w:rsidRDefault="00FC202F" w:rsidP="00F30C1F">
      <w:pPr>
        <w:tabs>
          <w:tab w:val="left" w:pos="-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1.4.5.</w:t>
      </w:r>
      <w:r w:rsidR="002948D4" w:rsidRPr="00F30C1F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790522" w:rsidRPr="00F30C1F">
        <w:rPr>
          <w:rFonts w:ascii="Times New Roman" w:eastAsia="Times New Roman" w:hAnsi="Times New Roman"/>
          <w:sz w:val="24"/>
          <w:szCs w:val="24"/>
          <w:lang w:eastAsia="ru-RU"/>
        </w:rPr>
        <w:t>роведение контрольных мероприятий за счет средств Ассоциации;</w:t>
      </w:r>
    </w:p>
    <w:p w:rsidR="00790522" w:rsidRPr="00F30C1F" w:rsidRDefault="00FC202F" w:rsidP="00F30C1F">
      <w:pPr>
        <w:tabs>
          <w:tab w:val="left" w:pos="-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1.4.6. </w:t>
      </w:r>
      <w:r w:rsidR="002948D4" w:rsidRPr="00F30C1F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790522" w:rsidRPr="00F30C1F">
        <w:rPr>
          <w:rFonts w:ascii="Times New Roman" w:eastAsia="Times New Roman" w:hAnsi="Times New Roman"/>
          <w:sz w:val="24"/>
          <w:szCs w:val="24"/>
          <w:lang w:eastAsia="ru-RU"/>
        </w:rPr>
        <w:t>бъективность и беспристрастность лиц, уполномоченных на осуществление контроля, при проведении контрольных мероприятий.</w:t>
      </w:r>
    </w:p>
    <w:p w:rsidR="0011380D" w:rsidRPr="00F30C1F" w:rsidRDefault="0011380D" w:rsidP="00F30C1F">
      <w:pPr>
        <w:spacing w:after="0" w:line="240" w:lineRule="auto"/>
        <w:ind w:firstLine="709"/>
        <w:jc w:val="both"/>
        <w:rPr>
          <w:rFonts w:ascii="Times New Roman" w:hAnsi="Times New Roman"/>
          <w:color w:val="00B0F0"/>
          <w:sz w:val="24"/>
          <w:szCs w:val="24"/>
        </w:rPr>
      </w:pPr>
    </w:p>
    <w:p w:rsidR="005F298F" w:rsidRPr="00F30C1F" w:rsidRDefault="005F298F" w:rsidP="00F30C1F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F30C1F">
        <w:t xml:space="preserve">    </w:t>
      </w:r>
    </w:p>
    <w:p w:rsidR="009A19DF" w:rsidRPr="00F30C1F" w:rsidRDefault="00181280" w:rsidP="00F30C1F">
      <w:pPr>
        <w:pStyle w:val="Default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       Глава </w:t>
      </w:r>
      <w:r w:rsidR="009A19DF" w:rsidRPr="00F30C1F">
        <w:rPr>
          <w:b/>
          <w:color w:val="auto"/>
        </w:rPr>
        <w:t xml:space="preserve">2. Предмет, цели и задачи контроля </w:t>
      </w:r>
      <w:r w:rsidR="002A3B0B" w:rsidRPr="00F30C1F">
        <w:rPr>
          <w:b/>
          <w:color w:val="auto"/>
        </w:rPr>
        <w:t>саморегулируемой организации</w:t>
      </w:r>
      <w:r w:rsidR="009A19DF" w:rsidRPr="00F30C1F">
        <w:rPr>
          <w:b/>
          <w:color w:val="auto"/>
        </w:rPr>
        <w:t xml:space="preserve"> за деятельностью своих членов</w:t>
      </w:r>
    </w:p>
    <w:p w:rsidR="009A19DF" w:rsidRPr="00F30C1F" w:rsidRDefault="009A19DF" w:rsidP="00F30C1F">
      <w:pPr>
        <w:pStyle w:val="1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6589" w:rsidRPr="00F30C1F" w:rsidRDefault="0095481D" w:rsidP="00F30C1F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F30C1F">
        <w:t>2.</w:t>
      </w:r>
      <w:r w:rsidR="00512024" w:rsidRPr="00F30C1F">
        <w:t>1.</w:t>
      </w:r>
      <w:r w:rsidRPr="00F30C1F">
        <w:t>    Целью контроля является</w:t>
      </w:r>
      <w:r w:rsidR="00127319" w:rsidRPr="00F30C1F">
        <w:t xml:space="preserve"> выявление и предупреждение</w:t>
      </w:r>
      <w:r w:rsidR="00246589" w:rsidRPr="00F30C1F">
        <w:t>:</w:t>
      </w:r>
    </w:p>
    <w:p w:rsidR="0095481D" w:rsidRPr="00F30C1F" w:rsidRDefault="00246589" w:rsidP="00F30C1F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F30C1F">
        <w:t>-</w:t>
      </w:r>
      <w:r w:rsidR="0095481D" w:rsidRPr="00F30C1F">
        <w:t xml:space="preserve"> </w:t>
      </w:r>
      <w:r w:rsidR="00127319" w:rsidRPr="00F30C1F">
        <w:t xml:space="preserve">нарушений членами саморегулируемой организации требований законодательства Российской Федерации о градостроительной деятельности, о техническом регулировании, включая соблюдение членами саморегулируемой организации требований, установленных в стандартах на процессы выполнения работ </w:t>
      </w:r>
      <w:r w:rsidR="00127319" w:rsidRPr="00D06C54">
        <w:t xml:space="preserve">по </w:t>
      </w:r>
      <w:r w:rsidR="00D06C54" w:rsidRPr="00FC4294">
        <w:t>подготовке проектной документации</w:t>
      </w:r>
      <w:r w:rsidR="00127319" w:rsidRPr="00F30C1F">
        <w:t xml:space="preserve">, утвержденных </w:t>
      </w:r>
      <w:r w:rsidR="00530EA9" w:rsidRPr="00F30C1F">
        <w:t>Национальным объединением саморегулируемых организаций</w:t>
      </w:r>
      <w:r w:rsidR="00530EA9">
        <w:t>,</w:t>
      </w:r>
      <w:r w:rsidR="00530EA9" w:rsidRPr="00F30C1F">
        <w:t xml:space="preserve"> </w:t>
      </w:r>
      <w:r w:rsidR="00530EA9" w:rsidRPr="00FC4294">
        <w:t>основанных на членстве лиц, осуществляющих подготовку проектной документации</w:t>
      </w:r>
      <w:r w:rsidR="00127319" w:rsidRPr="00FC4294">
        <w:t>;</w:t>
      </w:r>
    </w:p>
    <w:p w:rsidR="00127319" w:rsidRPr="00F30C1F" w:rsidRDefault="00127319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- нарушений членами саморегулируемой организации требований стандартов и внутренних документов саморегулируемой организации </w:t>
      </w:r>
      <w:r w:rsidRPr="00FC4294">
        <w:rPr>
          <w:rFonts w:ascii="Times New Roman" w:eastAsia="Times New Roman" w:hAnsi="Times New Roman"/>
          <w:sz w:val="24"/>
          <w:szCs w:val="24"/>
          <w:lang w:eastAsia="ru-RU"/>
        </w:rPr>
        <w:t xml:space="preserve">при </w:t>
      </w:r>
      <w:r w:rsidR="00D06C54" w:rsidRPr="00FC4294">
        <w:rPr>
          <w:rFonts w:ascii="Times New Roman" w:eastAsia="Times New Roman" w:hAnsi="Times New Roman"/>
          <w:sz w:val="24"/>
          <w:szCs w:val="24"/>
          <w:lang w:eastAsia="ru-RU"/>
        </w:rPr>
        <w:t>подготовке проектной документации</w:t>
      </w:r>
      <w:r w:rsidRPr="00FC429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а также нарушений членами саморегулируемой организации условий членства в саморегулируемой организации.</w:t>
      </w:r>
    </w:p>
    <w:p w:rsidR="00127319" w:rsidRPr="00F30C1F" w:rsidRDefault="00246589" w:rsidP="00F30C1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</w:t>
      </w:r>
      <w:r w:rsidR="0012731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случаев </w:t>
      </w:r>
      <w:r w:rsidR="00127319" w:rsidRPr="00F30C1F">
        <w:rPr>
          <w:rFonts w:ascii="Times New Roman" w:hAnsi="Times New Roman"/>
          <w:sz w:val="24"/>
          <w:szCs w:val="24"/>
        </w:rPr>
        <w:t xml:space="preserve">неисполнения или ненадлежащего исполнения членом саморегулируемой организации обязательств по договорам </w:t>
      </w:r>
      <w:r w:rsidR="00127319" w:rsidRPr="00AF2CCA">
        <w:rPr>
          <w:rFonts w:ascii="Times New Roman" w:hAnsi="Times New Roman"/>
          <w:sz w:val="24"/>
          <w:szCs w:val="24"/>
        </w:rPr>
        <w:t>подряда</w:t>
      </w:r>
      <w:r w:rsidR="00D06C54" w:rsidRPr="00AF2CCA">
        <w:rPr>
          <w:rFonts w:ascii="Times New Roman" w:hAnsi="Times New Roman"/>
          <w:sz w:val="24"/>
          <w:szCs w:val="24"/>
        </w:rPr>
        <w:t xml:space="preserve"> на подготовку проектной документации</w:t>
      </w:r>
      <w:r w:rsidR="00127319" w:rsidRPr="00F30C1F">
        <w:rPr>
          <w:rFonts w:ascii="Times New Roman" w:hAnsi="Times New Roman"/>
          <w:sz w:val="24"/>
          <w:szCs w:val="24"/>
        </w:rPr>
        <w:t>, заключенным с использованием конкурентных способов заключения договоров;</w:t>
      </w:r>
    </w:p>
    <w:p w:rsidR="00127319" w:rsidRPr="00F30C1F" w:rsidRDefault="00127319" w:rsidP="00F30C1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несоответствия фактического совокупного размера обязательств по договорам </w:t>
      </w:r>
      <w:r w:rsidRPr="00AF2CCA">
        <w:rPr>
          <w:rFonts w:ascii="Times New Roman" w:hAnsi="Times New Roman"/>
          <w:sz w:val="24"/>
          <w:szCs w:val="24"/>
        </w:rPr>
        <w:t>подряда</w:t>
      </w:r>
      <w:r w:rsidR="00ED7E07" w:rsidRPr="00AF2CCA">
        <w:rPr>
          <w:rFonts w:ascii="Times New Roman" w:hAnsi="Times New Roman"/>
          <w:sz w:val="24"/>
          <w:szCs w:val="24"/>
        </w:rPr>
        <w:t xml:space="preserve"> на</w:t>
      </w:r>
      <w:r w:rsidR="00ED7E07" w:rsidRPr="00AF2CCA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Pr="00AF2CCA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членом саморегулируемой организации с использованием 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обязательств;</w:t>
      </w:r>
    </w:p>
    <w:p w:rsidR="00127319" w:rsidRPr="00F30C1F" w:rsidRDefault="00127319" w:rsidP="00F30C1F">
      <w:pPr>
        <w:pStyle w:val="Default"/>
        <w:ind w:firstLine="567"/>
        <w:jc w:val="both"/>
        <w:rPr>
          <w:color w:val="auto"/>
        </w:rPr>
      </w:pPr>
      <w:r w:rsidRPr="00F30C1F">
        <w:rPr>
          <w:color w:val="auto"/>
        </w:rPr>
        <w:lastRenderedPageBreak/>
        <w:t xml:space="preserve">- содействие постоянному повышению надлежащего качества работ </w:t>
      </w:r>
      <w:r w:rsidRPr="00ED7E07">
        <w:rPr>
          <w:color w:val="auto"/>
        </w:rPr>
        <w:t>по</w:t>
      </w:r>
      <w:r w:rsidR="00ED7E07">
        <w:rPr>
          <w:color w:val="auto"/>
        </w:rPr>
        <w:t xml:space="preserve"> </w:t>
      </w:r>
      <w:r w:rsidR="00ED7E07" w:rsidRPr="00AF2CCA">
        <w:rPr>
          <w:color w:val="auto"/>
        </w:rPr>
        <w:t>подготовке проектной документации</w:t>
      </w:r>
      <w:r w:rsidRPr="00AF2CCA">
        <w:rPr>
          <w:color w:val="auto"/>
        </w:rPr>
        <w:t>,</w:t>
      </w:r>
      <w:r w:rsidRPr="00F30C1F">
        <w:rPr>
          <w:color w:val="auto"/>
        </w:rPr>
        <w:t xml:space="preserve"> выполняемых членами саморегулируемой организации.</w:t>
      </w:r>
    </w:p>
    <w:p w:rsidR="006F2BAA" w:rsidRPr="00F30C1F" w:rsidRDefault="00512024" w:rsidP="00F30C1F">
      <w:pPr>
        <w:pStyle w:val="Default"/>
        <w:ind w:firstLine="567"/>
        <w:jc w:val="both"/>
      </w:pPr>
      <w:r w:rsidRPr="00F30C1F">
        <w:t>2.2</w:t>
      </w:r>
      <w:r w:rsidR="0095481D" w:rsidRPr="00F30C1F">
        <w:t>.    Предметом контроля в соответствии с настоящим П</w:t>
      </w:r>
      <w:r w:rsidR="002D0B0B" w:rsidRPr="00F30C1F">
        <w:t xml:space="preserve">оложением </w:t>
      </w:r>
      <w:r w:rsidR="006F2BAA" w:rsidRPr="00F30C1F">
        <w:t xml:space="preserve">является </w:t>
      </w:r>
      <w:r w:rsidR="006F2BAA" w:rsidRPr="00F30C1F">
        <w:rPr>
          <w:rFonts w:eastAsia="Times New Roman"/>
          <w:lang w:eastAsia="ru-RU"/>
        </w:rPr>
        <w:t xml:space="preserve">проверка соблюдения и исполнения членами саморегулируемой организации: </w:t>
      </w:r>
    </w:p>
    <w:p w:rsidR="006F2BAA" w:rsidRPr="00F30C1F" w:rsidRDefault="006F2BA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- требований стандартов и внутренних документов саморегулируемой организации, условий членства в саморегулируемой организации;</w:t>
      </w:r>
    </w:p>
    <w:p w:rsidR="006F2BAA" w:rsidRPr="00F30C1F" w:rsidRDefault="006F2BAA" w:rsidP="00F30C1F">
      <w:pPr>
        <w:pStyle w:val="Bodytext1"/>
        <w:shd w:val="clear" w:color="auto" w:fill="auto"/>
        <w:tabs>
          <w:tab w:val="left" w:pos="1808"/>
        </w:tabs>
        <w:spacing w:before="0" w:line="240" w:lineRule="auto"/>
        <w:ind w:firstLine="709"/>
        <w:jc w:val="both"/>
        <w:rPr>
          <w:sz w:val="24"/>
          <w:szCs w:val="24"/>
        </w:rPr>
      </w:pPr>
      <w:r w:rsidRPr="00F30C1F">
        <w:rPr>
          <w:sz w:val="24"/>
          <w:szCs w:val="24"/>
        </w:rPr>
        <w:t xml:space="preserve">- требований законодательства Российской Федерации о градостроительной деятельности и о техническом регулировании, </w:t>
      </w:r>
    </w:p>
    <w:p w:rsidR="006F2BAA" w:rsidRPr="003D75CD" w:rsidRDefault="006F2BAA" w:rsidP="00F30C1F">
      <w:pPr>
        <w:pStyle w:val="Bodytext1"/>
        <w:shd w:val="clear" w:color="auto" w:fill="auto"/>
        <w:tabs>
          <w:tab w:val="left" w:pos="1808"/>
        </w:tabs>
        <w:spacing w:before="0" w:line="240" w:lineRule="auto"/>
        <w:ind w:firstLine="709"/>
        <w:jc w:val="both"/>
        <w:rPr>
          <w:sz w:val="24"/>
          <w:szCs w:val="24"/>
        </w:rPr>
      </w:pPr>
      <w:r w:rsidRPr="00F30C1F">
        <w:rPr>
          <w:sz w:val="24"/>
          <w:szCs w:val="24"/>
        </w:rPr>
        <w:t xml:space="preserve">- требований, установленных в стандартах на </w:t>
      </w:r>
      <w:r w:rsidRPr="005C340F">
        <w:rPr>
          <w:sz w:val="24"/>
          <w:szCs w:val="24"/>
        </w:rPr>
        <w:t xml:space="preserve">процессы выполнения работ по </w:t>
      </w:r>
      <w:r w:rsidR="005C340F" w:rsidRPr="00E71452">
        <w:rPr>
          <w:sz w:val="24"/>
          <w:szCs w:val="24"/>
        </w:rPr>
        <w:t>подготовке проектной документации</w:t>
      </w:r>
      <w:r w:rsidRPr="00E71452">
        <w:rPr>
          <w:sz w:val="24"/>
          <w:szCs w:val="24"/>
        </w:rPr>
        <w:t>,</w:t>
      </w:r>
      <w:r w:rsidRPr="00F30C1F">
        <w:rPr>
          <w:sz w:val="24"/>
          <w:szCs w:val="24"/>
        </w:rPr>
        <w:t xml:space="preserve"> утвержденных Национальным объединением саморегулируемых организаций</w:t>
      </w:r>
      <w:r w:rsidR="003D75CD">
        <w:rPr>
          <w:sz w:val="24"/>
          <w:szCs w:val="24"/>
        </w:rPr>
        <w:t>,</w:t>
      </w:r>
      <w:r w:rsidR="005C340F">
        <w:rPr>
          <w:sz w:val="24"/>
          <w:szCs w:val="24"/>
        </w:rPr>
        <w:t xml:space="preserve"> </w:t>
      </w:r>
      <w:r w:rsidR="003D75CD" w:rsidRPr="00E71452">
        <w:rPr>
          <w:rFonts w:eastAsia="Times New Roman"/>
          <w:sz w:val="24"/>
          <w:szCs w:val="24"/>
          <w:lang w:eastAsia="ru-RU"/>
        </w:rPr>
        <w:t>основанных на членстве лиц, осуществляющих подготовку проектной документации;</w:t>
      </w:r>
    </w:p>
    <w:p w:rsidR="006F2BAA" w:rsidRPr="00F30C1F" w:rsidRDefault="006F2BAA" w:rsidP="00F30C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F30C1F">
        <w:rPr>
          <w:rFonts w:ascii="Times New Roman" w:hAnsi="Times New Roman"/>
          <w:sz w:val="24"/>
          <w:szCs w:val="24"/>
        </w:rPr>
        <w:t>обязательств по договорам подряда</w:t>
      </w:r>
      <w:r w:rsidR="003D75CD">
        <w:rPr>
          <w:rFonts w:ascii="Times New Roman" w:hAnsi="Times New Roman"/>
          <w:sz w:val="24"/>
          <w:szCs w:val="24"/>
        </w:rPr>
        <w:t xml:space="preserve"> </w:t>
      </w:r>
      <w:r w:rsidR="003D75CD" w:rsidRPr="00E71452">
        <w:rPr>
          <w:rFonts w:ascii="Times New Roman" w:hAnsi="Times New Roman"/>
          <w:sz w:val="24"/>
          <w:szCs w:val="24"/>
        </w:rPr>
        <w:t>на</w:t>
      </w:r>
      <w:r w:rsidR="003D75CD" w:rsidRPr="00E714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Pr="00F30C1F">
        <w:rPr>
          <w:rFonts w:ascii="Times New Roman" w:hAnsi="Times New Roman"/>
          <w:sz w:val="24"/>
          <w:szCs w:val="24"/>
        </w:rPr>
        <w:t>, заключенным с использованием конкурентных способов заключения договоров;</w:t>
      </w:r>
    </w:p>
    <w:p w:rsidR="006F2BAA" w:rsidRPr="00F30C1F" w:rsidRDefault="006F2BAA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F30C1F">
        <w:rPr>
          <w:rFonts w:ascii="Times New Roman" w:hAnsi="Times New Roman"/>
          <w:sz w:val="24"/>
          <w:szCs w:val="24"/>
        </w:rPr>
        <w:t>соответствия фактического совокупного размера обязательств по договорам подряда</w:t>
      </w:r>
      <w:r w:rsidR="003D75CD">
        <w:rPr>
          <w:rFonts w:ascii="Times New Roman" w:hAnsi="Times New Roman"/>
          <w:sz w:val="24"/>
          <w:szCs w:val="24"/>
        </w:rPr>
        <w:t xml:space="preserve"> </w:t>
      </w:r>
      <w:r w:rsidR="003D75CD" w:rsidRPr="00E71452">
        <w:rPr>
          <w:rFonts w:ascii="Times New Roman" w:hAnsi="Times New Roman"/>
          <w:sz w:val="24"/>
          <w:szCs w:val="24"/>
        </w:rPr>
        <w:t>на</w:t>
      </w:r>
      <w:r w:rsidR="003D75CD" w:rsidRPr="00E714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Pr="00E71452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членом саморегулируемой организации с использованием 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6F2BAA" w:rsidRPr="00F30C1F" w:rsidRDefault="006F2BAA" w:rsidP="00F30C1F">
      <w:pPr>
        <w:pStyle w:val="Bodytext1"/>
        <w:shd w:val="clear" w:color="auto" w:fill="auto"/>
        <w:tabs>
          <w:tab w:val="left" w:pos="1808"/>
        </w:tabs>
        <w:spacing w:before="0" w:line="240" w:lineRule="auto"/>
        <w:ind w:firstLine="709"/>
        <w:jc w:val="both"/>
        <w:rPr>
          <w:sz w:val="24"/>
          <w:szCs w:val="24"/>
        </w:rPr>
      </w:pPr>
      <w:r w:rsidRPr="00F30C1F">
        <w:rPr>
          <w:sz w:val="24"/>
          <w:szCs w:val="24"/>
        </w:rPr>
        <w:t>- вынесенного предписания об устранении ранее выявленных нарушений.</w:t>
      </w:r>
    </w:p>
    <w:p w:rsidR="00855B37" w:rsidRPr="00F30C1F" w:rsidRDefault="00512024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2.3</w:t>
      </w:r>
      <w:r w:rsidR="00855B37" w:rsidRPr="00F30C1F">
        <w:rPr>
          <w:rFonts w:ascii="Times New Roman" w:hAnsi="Times New Roman"/>
          <w:sz w:val="24"/>
          <w:szCs w:val="24"/>
        </w:rPr>
        <w:t>. Основными задачами при проведении контроля являются:</w:t>
      </w:r>
    </w:p>
    <w:p w:rsidR="00855B37" w:rsidRPr="002705D6" w:rsidRDefault="00A17E38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оценка соответствия члена с</w:t>
      </w:r>
      <w:r w:rsidR="00855B37" w:rsidRPr="00F30C1F">
        <w:rPr>
          <w:rFonts w:ascii="Times New Roman" w:hAnsi="Times New Roman"/>
          <w:sz w:val="24"/>
          <w:szCs w:val="24"/>
        </w:rPr>
        <w:t xml:space="preserve">аморегулируемой организации установленным требованиям </w:t>
      </w:r>
      <w:r w:rsidR="00855B37" w:rsidRPr="00F30C1F">
        <w:rPr>
          <w:rFonts w:ascii="Times New Roman" w:eastAsia="Times New Roman" w:hAnsi="Times New Roman"/>
          <w:sz w:val="24"/>
          <w:szCs w:val="24"/>
        </w:rPr>
        <w:t xml:space="preserve">законодательства </w:t>
      </w:r>
      <w:r w:rsidR="00615092" w:rsidRPr="00F30C1F">
        <w:rPr>
          <w:rFonts w:ascii="Times New Roman" w:hAnsi="Times New Roman"/>
          <w:sz w:val="24"/>
          <w:szCs w:val="24"/>
        </w:rPr>
        <w:t>Российской Федерации</w:t>
      </w:r>
      <w:r w:rsidR="00855B37" w:rsidRPr="00F30C1F">
        <w:rPr>
          <w:rFonts w:ascii="Times New Roman" w:eastAsia="Times New Roman" w:hAnsi="Times New Roman"/>
          <w:sz w:val="24"/>
          <w:szCs w:val="24"/>
        </w:rPr>
        <w:t xml:space="preserve"> о градостроительной деятельности, о техническом регулировании, включая соблюдение членами саморегулируемой организации требований, установленных в стандартах на процессы выполнения работ по </w:t>
      </w:r>
      <w:r w:rsidR="002705D6" w:rsidRPr="00E71452">
        <w:rPr>
          <w:rFonts w:ascii="Times New Roman" w:hAnsi="Times New Roman"/>
          <w:sz w:val="24"/>
          <w:szCs w:val="24"/>
        </w:rPr>
        <w:t>подготовке проектной документации,</w:t>
      </w:r>
      <w:r w:rsidR="002705D6" w:rsidRPr="002705D6">
        <w:rPr>
          <w:rFonts w:ascii="Times New Roman" w:hAnsi="Times New Roman"/>
          <w:sz w:val="24"/>
          <w:szCs w:val="24"/>
        </w:rPr>
        <w:t xml:space="preserve"> утвержденных Национальным объединением саморегулируемых организаций, </w:t>
      </w:r>
      <w:r w:rsidR="002705D6" w:rsidRPr="00E71452">
        <w:rPr>
          <w:rFonts w:ascii="Times New Roman" w:eastAsia="Times New Roman" w:hAnsi="Times New Roman"/>
          <w:sz w:val="24"/>
          <w:szCs w:val="24"/>
        </w:rPr>
        <w:t>основанных на членстве лиц, осуществляющих подготовку проектной документации</w:t>
      </w:r>
      <w:r w:rsidR="00855B37" w:rsidRPr="00E71452">
        <w:rPr>
          <w:rFonts w:ascii="Times New Roman" w:hAnsi="Times New Roman"/>
          <w:sz w:val="24"/>
          <w:szCs w:val="24"/>
        </w:rPr>
        <w:t>;</w:t>
      </w:r>
    </w:p>
    <w:p w:rsidR="00260A7B" w:rsidRPr="00F30C1F" w:rsidRDefault="00A17E38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оценка соответствия члена с</w:t>
      </w:r>
      <w:r w:rsidR="00260A7B" w:rsidRPr="00F30C1F">
        <w:rPr>
          <w:rFonts w:ascii="Times New Roman" w:hAnsi="Times New Roman"/>
          <w:sz w:val="24"/>
          <w:szCs w:val="24"/>
        </w:rPr>
        <w:t xml:space="preserve">аморегулируемой организации установленным требованиям </w:t>
      </w:r>
      <w:r w:rsidR="00260A7B" w:rsidRPr="00F30C1F">
        <w:rPr>
          <w:rFonts w:ascii="Times New Roman" w:eastAsia="Times New Roman" w:hAnsi="Times New Roman"/>
          <w:sz w:val="24"/>
          <w:szCs w:val="24"/>
        </w:rPr>
        <w:t xml:space="preserve">стандартов и </w:t>
      </w:r>
      <w:r w:rsidRPr="00F30C1F">
        <w:rPr>
          <w:rFonts w:ascii="Times New Roman" w:eastAsia="Times New Roman" w:hAnsi="Times New Roman"/>
          <w:sz w:val="24"/>
          <w:szCs w:val="24"/>
        </w:rPr>
        <w:t>внутренних документов</w:t>
      </w:r>
      <w:r w:rsidR="00260A7B" w:rsidRPr="00F30C1F">
        <w:rPr>
          <w:rFonts w:ascii="Times New Roman" w:eastAsia="Times New Roman" w:hAnsi="Times New Roman"/>
          <w:sz w:val="24"/>
          <w:szCs w:val="24"/>
        </w:rPr>
        <w:t xml:space="preserve"> саморегулируемой организации, условий членства в саморегулируемой организации;</w:t>
      </w:r>
    </w:p>
    <w:p w:rsidR="00855B37" w:rsidRPr="00F30C1F" w:rsidRDefault="00855B37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оценка </w:t>
      </w:r>
      <w:r w:rsidR="008B2978" w:rsidRPr="00F30C1F">
        <w:rPr>
          <w:rFonts w:ascii="Times New Roman" w:hAnsi="Times New Roman"/>
          <w:sz w:val="24"/>
          <w:szCs w:val="24"/>
        </w:rPr>
        <w:t xml:space="preserve">соответствия заявленного уровня ответственности члена саморегулируемой организации </w:t>
      </w:r>
      <w:r w:rsidR="00512024" w:rsidRPr="00F30C1F">
        <w:rPr>
          <w:rFonts w:ascii="Times New Roman" w:hAnsi="Times New Roman"/>
          <w:sz w:val="24"/>
          <w:szCs w:val="24"/>
        </w:rPr>
        <w:t>по исполнению им обязательств по договорам подряда</w:t>
      </w:r>
      <w:r w:rsidR="002705D6">
        <w:rPr>
          <w:rFonts w:ascii="Times New Roman" w:hAnsi="Times New Roman"/>
          <w:sz w:val="24"/>
          <w:szCs w:val="24"/>
        </w:rPr>
        <w:t xml:space="preserve"> </w:t>
      </w:r>
      <w:r w:rsidR="002705D6" w:rsidRPr="00E71452">
        <w:rPr>
          <w:rFonts w:ascii="Times New Roman" w:hAnsi="Times New Roman"/>
          <w:sz w:val="24"/>
          <w:szCs w:val="24"/>
        </w:rPr>
        <w:t>на</w:t>
      </w:r>
      <w:r w:rsidR="002705D6" w:rsidRPr="00E71452">
        <w:rPr>
          <w:rFonts w:ascii="Times New Roman" w:eastAsia="Times New Roman" w:hAnsi="Times New Roman"/>
          <w:sz w:val="24"/>
          <w:szCs w:val="24"/>
        </w:rPr>
        <w:t xml:space="preserve"> подготовку проектной документации</w:t>
      </w:r>
      <w:r w:rsidR="00512024" w:rsidRPr="00E71452">
        <w:rPr>
          <w:rFonts w:ascii="Times New Roman" w:hAnsi="Times New Roman"/>
          <w:sz w:val="24"/>
          <w:szCs w:val="24"/>
        </w:rPr>
        <w:t>,</w:t>
      </w:r>
      <w:r w:rsidR="00512024" w:rsidRPr="00F30C1F">
        <w:rPr>
          <w:rFonts w:ascii="Times New Roman" w:hAnsi="Times New Roman"/>
          <w:sz w:val="24"/>
          <w:szCs w:val="24"/>
        </w:rPr>
        <w:t xml:space="preserve"> заключенным с использованием конкурентных способов заключения договоров, </w:t>
      </w:r>
      <w:r w:rsidR="008B2978" w:rsidRPr="00F30C1F">
        <w:rPr>
          <w:rFonts w:ascii="Times New Roman" w:hAnsi="Times New Roman"/>
          <w:sz w:val="24"/>
          <w:szCs w:val="24"/>
        </w:rPr>
        <w:t>фактическом</w:t>
      </w:r>
      <w:r w:rsidR="00512024" w:rsidRPr="00F30C1F">
        <w:rPr>
          <w:rFonts w:ascii="Times New Roman" w:hAnsi="Times New Roman"/>
          <w:sz w:val="24"/>
          <w:szCs w:val="24"/>
        </w:rPr>
        <w:t>у</w:t>
      </w:r>
      <w:r w:rsidR="008B2978" w:rsidRPr="00F30C1F">
        <w:rPr>
          <w:rFonts w:ascii="Times New Roman" w:hAnsi="Times New Roman"/>
          <w:sz w:val="24"/>
          <w:szCs w:val="24"/>
        </w:rPr>
        <w:t xml:space="preserve"> совокупном</w:t>
      </w:r>
      <w:r w:rsidR="00512024" w:rsidRPr="00F30C1F">
        <w:rPr>
          <w:rFonts w:ascii="Times New Roman" w:hAnsi="Times New Roman"/>
          <w:sz w:val="24"/>
          <w:szCs w:val="24"/>
        </w:rPr>
        <w:t>у</w:t>
      </w:r>
      <w:r w:rsidR="008B2978" w:rsidRPr="00F30C1F">
        <w:rPr>
          <w:rFonts w:ascii="Times New Roman" w:hAnsi="Times New Roman"/>
          <w:sz w:val="24"/>
          <w:szCs w:val="24"/>
        </w:rPr>
        <w:t xml:space="preserve"> размер</w:t>
      </w:r>
      <w:r w:rsidR="00512024" w:rsidRPr="00F30C1F">
        <w:rPr>
          <w:rFonts w:ascii="Times New Roman" w:hAnsi="Times New Roman"/>
          <w:sz w:val="24"/>
          <w:szCs w:val="24"/>
        </w:rPr>
        <w:t>у</w:t>
      </w:r>
      <w:r w:rsidR="008B2978" w:rsidRPr="00F30C1F">
        <w:rPr>
          <w:rFonts w:ascii="Times New Roman" w:hAnsi="Times New Roman"/>
          <w:sz w:val="24"/>
          <w:szCs w:val="24"/>
        </w:rPr>
        <w:t xml:space="preserve"> обязательств </w:t>
      </w:r>
      <w:r w:rsidR="00512024" w:rsidRPr="00F30C1F">
        <w:rPr>
          <w:rFonts w:ascii="Times New Roman" w:hAnsi="Times New Roman"/>
          <w:sz w:val="24"/>
          <w:szCs w:val="24"/>
        </w:rPr>
        <w:t xml:space="preserve">по таким договорам, заключенным </w:t>
      </w:r>
      <w:r w:rsidR="008B2978" w:rsidRPr="00F30C1F">
        <w:rPr>
          <w:rFonts w:ascii="Times New Roman" w:hAnsi="Times New Roman"/>
          <w:sz w:val="24"/>
          <w:szCs w:val="24"/>
        </w:rPr>
        <w:t>в течение отчетного года</w:t>
      </w:r>
      <w:r w:rsidRPr="00F30C1F">
        <w:rPr>
          <w:rFonts w:ascii="Times New Roman" w:hAnsi="Times New Roman"/>
          <w:sz w:val="24"/>
          <w:szCs w:val="24"/>
        </w:rPr>
        <w:t>;</w:t>
      </w:r>
    </w:p>
    <w:p w:rsidR="00855B37" w:rsidRPr="00F30C1F" w:rsidRDefault="00855B37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сбор и обработка информационных данных</w:t>
      </w:r>
      <w:r w:rsidR="00A17E38" w:rsidRPr="00F30C1F">
        <w:rPr>
          <w:rFonts w:ascii="Times New Roman" w:hAnsi="Times New Roman"/>
          <w:sz w:val="24"/>
          <w:szCs w:val="24"/>
        </w:rPr>
        <w:t xml:space="preserve"> о деятельности каждого </w:t>
      </w:r>
      <w:r w:rsidR="00962CC1" w:rsidRPr="00F30C1F">
        <w:rPr>
          <w:rFonts w:ascii="Times New Roman" w:hAnsi="Times New Roman"/>
          <w:sz w:val="24"/>
          <w:szCs w:val="24"/>
        </w:rPr>
        <w:t>члена саморегулируемой</w:t>
      </w:r>
      <w:r w:rsidRPr="00F30C1F">
        <w:rPr>
          <w:rFonts w:ascii="Times New Roman" w:hAnsi="Times New Roman"/>
          <w:sz w:val="24"/>
          <w:szCs w:val="24"/>
        </w:rPr>
        <w:t xml:space="preserve"> организации в целях </w:t>
      </w:r>
      <w:r w:rsidR="00962CC1" w:rsidRPr="00F30C1F">
        <w:rPr>
          <w:rFonts w:ascii="Times New Roman" w:hAnsi="Times New Roman"/>
          <w:sz w:val="24"/>
          <w:szCs w:val="24"/>
        </w:rPr>
        <w:t>осуществления анализа</w:t>
      </w:r>
      <w:r w:rsidR="00AE6600" w:rsidRPr="00F30C1F">
        <w:rPr>
          <w:rFonts w:ascii="Times New Roman" w:hAnsi="Times New Roman"/>
          <w:sz w:val="24"/>
          <w:szCs w:val="24"/>
        </w:rPr>
        <w:t xml:space="preserve"> деятельности своих членов;</w:t>
      </w:r>
    </w:p>
    <w:p w:rsidR="00AE6600" w:rsidRPr="00F30C1F" w:rsidRDefault="00AE6600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выявление фактов несоответствия деятельности членов саморегулируемой организации требованиям законодательства Российской Федерации</w:t>
      </w:r>
      <w:r w:rsidR="00FD68F2" w:rsidRPr="00F30C1F">
        <w:rPr>
          <w:rFonts w:ascii="Times New Roman" w:hAnsi="Times New Roman"/>
          <w:sz w:val="24"/>
          <w:szCs w:val="24"/>
        </w:rPr>
        <w:t xml:space="preserve">, </w:t>
      </w:r>
      <w:r w:rsidR="00FD68F2" w:rsidRPr="00F30C1F">
        <w:rPr>
          <w:rFonts w:ascii="Times New Roman" w:eastAsia="Times New Roman" w:hAnsi="Times New Roman"/>
          <w:sz w:val="24"/>
          <w:szCs w:val="24"/>
        </w:rPr>
        <w:t xml:space="preserve">требованиям, установленным в стандартах на процессы выполнения работ по </w:t>
      </w:r>
      <w:r w:rsidR="002705D6" w:rsidRPr="00E71452">
        <w:rPr>
          <w:rFonts w:ascii="Times New Roman" w:eastAsia="Times New Roman" w:hAnsi="Times New Roman"/>
          <w:sz w:val="24"/>
          <w:szCs w:val="24"/>
        </w:rPr>
        <w:t>подготовке проектной документации</w:t>
      </w:r>
      <w:r w:rsidR="00FD68F2" w:rsidRPr="00E71452">
        <w:rPr>
          <w:rFonts w:ascii="Times New Roman" w:eastAsia="Times New Roman" w:hAnsi="Times New Roman"/>
          <w:sz w:val="24"/>
          <w:szCs w:val="24"/>
        </w:rPr>
        <w:t xml:space="preserve">, , утвержденных </w:t>
      </w:r>
      <w:r w:rsidR="00BC36E1" w:rsidRPr="00E71452">
        <w:rPr>
          <w:rFonts w:ascii="Times New Roman" w:hAnsi="Times New Roman"/>
          <w:sz w:val="24"/>
          <w:szCs w:val="24"/>
        </w:rPr>
        <w:t xml:space="preserve">Национальным объединением саморегулируемых организаций, </w:t>
      </w:r>
      <w:r w:rsidR="00BC36E1" w:rsidRPr="00E71452">
        <w:rPr>
          <w:rFonts w:ascii="Times New Roman" w:eastAsia="Times New Roman" w:hAnsi="Times New Roman"/>
          <w:sz w:val="24"/>
          <w:szCs w:val="24"/>
          <w:lang w:eastAsia="ru-RU"/>
        </w:rPr>
        <w:t>основанных на членстве лиц, осуществляющих подготовку проектной документации</w:t>
      </w:r>
      <w:r w:rsidR="00FD68F2" w:rsidRPr="00E71452">
        <w:rPr>
          <w:rFonts w:ascii="Times New Roman" w:eastAsia="Times New Roman" w:hAnsi="Times New Roman"/>
          <w:sz w:val="24"/>
          <w:szCs w:val="24"/>
        </w:rPr>
        <w:t>,</w:t>
      </w:r>
      <w:r w:rsidR="00FD68F2" w:rsidRPr="00F30C1F">
        <w:rPr>
          <w:rFonts w:ascii="Times New Roman" w:eastAsia="Times New Roman" w:hAnsi="Times New Roman"/>
          <w:sz w:val="24"/>
          <w:szCs w:val="24"/>
        </w:rPr>
        <w:t xml:space="preserve"> условий членства в саморегулируемой организации;</w:t>
      </w:r>
    </w:p>
    <w:p w:rsidR="00FD68F2" w:rsidRPr="00F30C1F" w:rsidRDefault="00FD68F2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eastAsia="Times New Roman" w:hAnsi="Times New Roman"/>
          <w:sz w:val="24"/>
          <w:szCs w:val="24"/>
        </w:rPr>
        <w:t>- выработка рекомендаций и принятия мер по улучшению качества деятельности членов саморегулируемой организации.</w:t>
      </w:r>
    </w:p>
    <w:p w:rsidR="00A42751" w:rsidRPr="00F30C1F" w:rsidRDefault="00A42751" w:rsidP="00F30C1F">
      <w:pPr>
        <w:spacing w:after="0" w:line="240" w:lineRule="auto"/>
        <w:ind w:firstLine="54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12024" w:rsidRPr="00F30C1F" w:rsidRDefault="00181280" w:rsidP="00F30C1F">
      <w:pPr>
        <w:pStyle w:val="Default"/>
        <w:ind w:firstLine="567"/>
        <w:rPr>
          <w:b/>
          <w:color w:val="auto"/>
        </w:rPr>
      </w:pPr>
      <w:r w:rsidRPr="00F30C1F">
        <w:rPr>
          <w:b/>
          <w:color w:val="auto"/>
        </w:rPr>
        <w:t xml:space="preserve">                               Глава </w:t>
      </w:r>
      <w:r w:rsidR="005F298F" w:rsidRPr="00F30C1F">
        <w:rPr>
          <w:b/>
          <w:color w:val="auto"/>
        </w:rPr>
        <w:t>3</w:t>
      </w:r>
      <w:r w:rsidR="00512024" w:rsidRPr="00F30C1F">
        <w:rPr>
          <w:b/>
          <w:color w:val="auto"/>
        </w:rPr>
        <w:t>. Формы и виды контроля</w:t>
      </w:r>
    </w:p>
    <w:p w:rsidR="001B0391" w:rsidRPr="00F30C1F" w:rsidRDefault="001B0391" w:rsidP="00F30C1F">
      <w:pPr>
        <w:pStyle w:val="Default"/>
        <w:ind w:firstLine="567"/>
        <w:jc w:val="center"/>
        <w:rPr>
          <w:b/>
          <w:color w:val="auto"/>
        </w:rPr>
      </w:pPr>
    </w:p>
    <w:p w:rsidR="001B0391" w:rsidRPr="00F30C1F" w:rsidRDefault="005F298F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3</w:t>
      </w:r>
      <w:r w:rsidR="001B0391" w:rsidRPr="00F30C1F">
        <w:rPr>
          <w:rFonts w:ascii="Times New Roman" w:hAnsi="Times New Roman"/>
          <w:sz w:val="24"/>
          <w:szCs w:val="24"/>
        </w:rPr>
        <w:t>.1. Видами контроля являются:</w:t>
      </w:r>
    </w:p>
    <w:p w:rsidR="001B0391" w:rsidRPr="00F30C1F" w:rsidRDefault="005F298F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3</w:t>
      </w:r>
      <w:r w:rsidR="001B0391" w:rsidRPr="00F30C1F">
        <w:rPr>
          <w:rFonts w:ascii="Times New Roman" w:hAnsi="Times New Roman"/>
          <w:sz w:val="24"/>
          <w:szCs w:val="24"/>
        </w:rPr>
        <w:t xml:space="preserve">.1.1. </w:t>
      </w:r>
      <w:r w:rsidR="00A1086F" w:rsidRPr="00F30C1F">
        <w:rPr>
          <w:rFonts w:ascii="Times New Roman" w:hAnsi="Times New Roman"/>
          <w:sz w:val="24"/>
          <w:szCs w:val="24"/>
        </w:rPr>
        <w:t xml:space="preserve">плановые проверки, проводимые в соответствии с </w:t>
      </w:r>
      <w:r w:rsidR="00F74BC9" w:rsidRPr="00F30C1F">
        <w:rPr>
          <w:rFonts w:ascii="Times New Roman" w:hAnsi="Times New Roman"/>
          <w:sz w:val="24"/>
          <w:szCs w:val="24"/>
        </w:rPr>
        <w:t>главой 4</w:t>
      </w:r>
      <w:r w:rsidR="00A1086F" w:rsidRPr="00F30C1F">
        <w:rPr>
          <w:rFonts w:ascii="Times New Roman" w:hAnsi="Times New Roman"/>
          <w:sz w:val="24"/>
          <w:szCs w:val="24"/>
        </w:rPr>
        <w:t xml:space="preserve"> настоящего Положения</w:t>
      </w:r>
      <w:r w:rsidR="001B0391" w:rsidRPr="00F30C1F">
        <w:rPr>
          <w:rFonts w:ascii="Times New Roman" w:hAnsi="Times New Roman"/>
          <w:sz w:val="24"/>
          <w:szCs w:val="24"/>
        </w:rPr>
        <w:t>;</w:t>
      </w:r>
    </w:p>
    <w:p w:rsidR="001B0391" w:rsidRPr="00F30C1F" w:rsidRDefault="005F298F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3</w:t>
      </w:r>
      <w:r w:rsidR="00A1086F" w:rsidRPr="00F30C1F">
        <w:rPr>
          <w:rFonts w:ascii="Times New Roman" w:hAnsi="Times New Roman"/>
          <w:sz w:val="24"/>
          <w:szCs w:val="24"/>
        </w:rPr>
        <w:t xml:space="preserve">.1.2.  внеплановые проверки, проводимые в соответствии с </w:t>
      </w:r>
      <w:r w:rsidR="00F74BC9" w:rsidRPr="00F30C1F">
        <w:rPr>
          <w:rFonts w:ascii="Times New Roman" w:hAnsi="Times New Roman"/>
          <w:sz w:val="24"/>
          <w:szCs w:val="24"/>
        </w:rPr>
        <w:t>главой 5</w:t>
      </w:r>
      <w:r w:rsidR="00A1086F" w:rsidRPr="00F30C1F">
        <w:rPr>
          <w:rFonts w:ascii="Times New Roman" w:hAnsi="Times New Roman"/>
          <w:sz w:val="24"/>
          <w:szCs w:val="24"/>
        </w:rPr>
        <w:t xml:space="preserve"> настоящего Положения</w:t>
      </w:r>
      <w:r w:rsidR="001B0391" w:rsidRPr="00F30C1F">
        <w:rPr>
          <w:rFonts w:ascii="Times New Roman" w:hAnsi="Times New Roman"/>
          <w:sz w:val="24"/>
          <w:szCs w:val="24"/>
        </w:rPr>
        <w:t>.</w:t>
      </w:r>
    </w:p>
    <w:p w:rsidR="001B0391" w:rsidRPr="00F30C1F" w:rsidRDefault="005F298F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3</w:t>
      </w:r>
      <w:r w:rsidR="001B0391" w:rsidRPr="00F30C1F">
        <w:rPr>
          <w:rFonts w:ascii="Times New Roman" w:hAnsi="Times New Roman"/>
          <w:sz w:val="24"/>
          <w:szCs w:val="24"/>
        </w:rPr>
        <w:t>.2. Проверки могут осуществляться в форме документарной и (или) выездной проверки.</w:t>
      </w:r>
    </w:p>
    <w:p w:rsidR="009C4CE9" w:rsidRPr="00F30C1F" w:rsidRDefault="005F298F" w:rsidP="00F30C1F">
      <w:pPr>
        <w:pStyle w:val="Default"/>
        <w:ind w:firstLine="567"/>
        <w:jc w:val="both"/>
        <w:rPr>
          <w:color w:val="auto"/>
        </w:rPr>
      </w:pPr>
      <w:r w:rsidRPr="00F30C1F">
        <w:rPr>
          <w:color w:val="auto"/>
        </w:rPr>
        <w:lastRenderedPageBreak/>
        <w:t>3</w:t>
      </w:r>
      <w:r w:rsidR="009C4CE9" w:rsidRPr="00F30C1F">
        <w:rPr>
          <w:color w:val="auto"/>
        </w:rPr>
        <w:t xml:space="preserve">.2.1. Документарная проверка осуществляется путем рассмотрения документов, представленных в </w:t>
      </w:r>
      <w:r w:rsidR="002A3B0B" w:rsidRPr="00F30C1F">
        <w:rPr>
          <w:color w:val="auto"/>
        </w:rPr>
        <w:t xml:space="preserve">саморегулируемую организацию </w:t>
      </w:r>
      <w:r w:rsidR="009C4CE9" w:rsidRPr="00F30C1F">
        <w:rPr>
          <w:color w:val="auto"/>
        </w:rPr>
        <w:t>ее членом с целью подтверждения соблюдения им требований</w:t>
      </w:r>
      <w:r w:rsidR="00A1086F" w:rsidRPr="00F30C1F">
        <w:rPr>
          <w:color w:val="auto"/>
        </w:rPr>
        <w:t xml:space="preserve"> законодательства </w:t>
      </w:r>
      <w:r w:rsidR="00615092" w:rsidRPr="00F30C1F">
        <w:rPr>
          <w:color w:val="auto"/>
        </w:rPr>
        <w:t>Российской Федерации</w:t>
      </w:r>
      <w:r w:rsidR="00A17E38" w:rsidRPr="00F30C1F">
        <w:rPr>
          <w:color w:val="auto"/>
        </w:rPr>
        <w:t xml:space="preserve">, стандартов и внутренних </w:t>
      </w:r>
      <w:r w:rsidR="00A1086F" w:rsidRPr="00F30C1F">
        <w:rPr>
          <w:color w:val="auto"/>
        </w:rPr>
        <w:t xml:space="preserve">документов </w:t>
      </w:r>
      <w:r w:rsidR="002A3B0B" w:rsidRPr="00F30C1F">
        <w:rPr>
          <w:color w:val="auto"/>
        </w:rPr>
        <w:t>саморегулируемой организации</w:t>
      </w:r>
      <w:r w:rsidR="009C4CE9" w:rsidRPr="00F30C1F">
        <w:rPr>
          <w:color w:val="auto"/>
        </w:rPr>
        <w:t xml:space="preserve">. </w:t>
      </w:r>
    </w:p>
    <w:p w:rsidR="009C4CE9" w:rsidRPr="00F30C1F" w:rsidRDefault="005F298F" w:rsidP="00F30C1F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3</w:t>
      </w:r>
      <w:r w:rsidR="009C4CE9" w:rsidRPr="00F30C1F">
        <w:rPr>
          <w:rFonts w:ascii="Times New Roman" w:hAnsi="Times New Roman"/>
          <w:sz w:val="24"/>
          <w:szCs w:val="24"/>
        </w:rPr>
        <w:t xml:space="preserve">.2.1. Выездная проверка представляет собой выезд </w:t>
      </w:r>
      <w:r w:rsidR="00A17E38" w:rsidRPr="00F30C1F">
        <w:rPr>
          <w:rFonts w:ascii="Times New Roman" w:hAnsi="Times New Roman"/>
          <w:sz w:val="24"/>
          <w:szCs w:val="24"/>
        </w:rPr>
        <w:t xml:space="preserve">должностных лиц </w:t>
      </w:r>
      <w:r w:rsidR="0062463B" w:rsidRPr="00F30C1F">
        <w:rPr>
          <w:rFonts w:ascii="Times New Roman" w:hAnsi="Times New Roman"/>
          <w:sz w:val="24"/>
          <w:szCs w:val="24"/>
        </w:rPr>
        <w:t>Специализированного органа Ассоциации</w:t>
      </w:r>
      <w:r w:rsidR="000606EA" w:rsidRPr="00F30C1F">
        <w:rPr>
          <w:rFonts w:ascii="Times New Roman" w:hAnsi="Times New Roman"/>
          <w:sz w:val="24"/>
          <w:szCs w:val="24"/>
        </w:rPr>
        <w:t xml:space="preserve"> </w:t>
      </w:r>
      <w:r w:rsidR="002A3B0B" w:rsidRPr="00F30C1F">
        <w:rPr>
          <w:rFonts w:ascii="Times New Roman" w:hAnsi="Times New Roman"/>
          <w:sz w:val="24"/>
          <w:szCs w:val="24"/>
        </w:rPr>
        <w:t>саморегулируемой организации</w:t>
      </w:r>
      <w:r w:rsidR="009C4CE9" w:rsidRPr="00F30C1F">
        <w:rPr>
          <w:rFonts w:ascii="Times New Roman" w:hAnsi="Times New Roman"/>
          <w:sz w:val="24"/>
          <w:szCs w:val="24"/>
        </w:rPr>
        <w:t xml:space="preserve"> по месту нахождения члена </w:t>
      </w:r>
      <w:r w:rsidR="002A3B0B" w:rsidRPr="00F30C1F">
        <w:rPr>
          <w:rFonts w:ascii="Times New Roman" w:hAnsi="Times New Roman"/>
          <w:sz w:val="24"/>
          <w:szCs w:val="24"/>
        </w:rPr>
        <w:t xml:space="preserve">саморегулируемой организации </w:t>
      </w:r>
      <w:r w:rsidR="009C4CE9" w:rsidRPr="00F30C1F">
        <w:rPr>
          <w:rFonts w:ascii="Times New Roman" w:hAnsi="Times New Roman"/>
          <w:sz w:val="24"/>
          <w:szCs w:val="24"/>
        </w:rPr>
        <w:t xml:space="preserve">либо по месту нахождения </w:t>
      </w:r>
      <w:r w:rsidR="003C0D2A" w:rsidRPr="00E71452">
        <w:rPr>
          <w:rFonts w:ascii="Times New Roman" w:hAnsi="Times New Roman"/>
          <w:sz w:val="24"/>
          <w:szCs w:val="24"/>
        </w:rPr>
        <w:t>проектной документации</w:t>
      </w:r>
      <w:r w:rsidR="003C0D2A">
        <w:rPr>
          <w:rFonts w:ascii="Times New Roman" w:hAnsi="Times New Roman"/>
          <w:sz w:val="24"/>
          <w:szCs w:val="24"/>
        </w:rPr>
        <w:t xml:space="preserve"> </w:t>
      </w:r>
      <w:r w:rsidR="009C4CE9" w:rsidRPr="00F30C1F">
        <w:rPr>
          <w:rFonts w:ascii="Times New Roman" w:hAnsi="Times New Roman"/>
          <w:sz w:val="24"/>
          <w:szCs w:val="24"/>
        </w:rPr>
        <w:t xml:space="preserve">проверяемого члена </w:t>
      </w:r>
      <w:r w:rsidR="00982426" w:rsidRPr="00E71452">
        <w:rPr>
          <w:rFonts w:ascii="Times New Roman" w:hAnsi="Times New Roman"/>
          <w:sz w:val="24"/>
          <w:szCs w:val="24"/>
        </w:rPr>
        <w:t>саморегулируемой организации</w:t>
      </w:r>
      <w:r w:rsidR="009C4CE9" w:rsidRPr="00E71452">
        <w:rPr>
          <w:rFonts w:ascii="Times New Roman" w:hAnsi="Times New Roman"/>
          <w:sz w:val="24"/>
          <w:szCs w:val="24"/>
        </w:rPr>
        <w:t xml:space="preserve"> с целью проверки соответствия выполняемых им работ по </w:t>
      </w:r>
      <w:r w:rsidR="003B199D" w:rsidRPr="00E71452">
        <w:rPr>
          <w:rFonts w:ascii="Times New Roman" w:hAnsi="Times New Roman"/>
          <w:sz w:val="24"/>
          <w:szCs w:val="24"/>
        </w:rPr>
        <w:t>подготовке проектной документации</w:t>
      </w:r>
      <w:r w:rsidR="009C4CE9" w:rsidRPr="00F30C1F">
        <w:rPr>
          <w:rFonts w:ascii="Times New Roman" w:hAnsi="Times New Roman"/>
          <w:sz w:val="24"/>
          <w:szCs w:val="24"/>
        </w:rPr>
        <w:t xml:space="preserve"> требованиям законодательства </w:t>
      </w:r>
      <w:r w:rsidR="00615092" w:rsidRPr="00F30C1F">
        <w:rPr>
          <w:rFonts w:ascii="Times New Roman" w:hAnsi="Times New Roman"/>
          <w:sz w:val="24"/>
          <w:szCs w:val="24"/>
        </w:rPr>
        <w:t>Российской Федерации</w:t>
      </w:r>
      <w:r w:rsidR="009C4CE9" w:rsidRPr="00F30C1F">
        <w:rPr>
          <w:rFonts w:ascii="Times New Roman" w:hAnsi="Times New Roman"/>
          <w:sz w:val="24"/>
          <w:szCs w:val="24"/>
        </w:rPr>
        <w:t xml:space="preserve"> </w:t>
      </w:r>
      <w:r w:rsidR="009C4CE9" w:rsidRPr="00F30C1F">
        <w:rPr>
          <w:rFonts w:ascii="Times New Roman" w:eastAsia="Times New Roman" w:hAnsi="Times New Roman"/>
          <w:sz w:val="24"/>
          <w:szCs w:val="24"/>
        </w:rPr>
        <w:t>о градостроительной деятельности</w:t>
      </w:r>
      <w:r w:rsidR="009C4CE9" w:rsidRPr="00F30C1F">
        <w:rPr>
          <w:rFonts w:ascii="Times New Roman" w:hAnsi="Times New Roman"/>
          <w:sz w:val="24"/>
          <w:szCs w:val="24"/>
        </w:rPr>
        <w:t xml:space="preserve"> и</w:t>
      </w:r>
      <w:r w:rsidR="009C4CE9" w:rsidRPr="00F30C1F">
        <w:rPr>
          <w:rFonts w:ascii="Times New Roman" w:eastAsia="Times New Roman" w:hAnsi="Times New Roman"/>
          <w:sz w:val="24"/>
          <w:szCs w:val="24"/>
        </w:rPr>
        <w:t xml:space="preserve"> о техническом регулировании,</w:t>
      </w:r>
      <w:r w:rsidR="009C4CE9" w:rsidRPr="00F30C1F">
        <w:rPr>
          <w:rFonts w:ascii="Times New Roman" w:hAnsi="Times New Roman"/>
          <w:sz w:val="24"/>
          <w:szCs w:val="24"/>
        </w:rPr>
        <w:t xml:space="preserve"> иным требованиям, </w:t>
      </w:r>
      <w:r w:rsidR="009C4CE9" w:rsidRPr="00F30C1F">
        <w:rPr>
          <w:rFonts w:ascii="Times New Roman" w:eastAsia="Times New Roman" w:hAnsi="Times New Roman"/>
          <w:sz w:val="24"/>
          <w:szCs w:val="24"/>
        </w:rPr>
        <w:t xml:space="preserve">включая соблюдение членом </w:t>
      </w:r>
      <w:r w:rsidR="00982426" w:rsidRPr="00F30C1F">
        <w:rPr>
          <w:rFonts w:ascii="Times New Roman" w:hAnsi="Times New Roman"/>
          <w:sz w:val="24"/>
          <w:szCs w:val="24"/>
        </w:rPr>
        <w:t>саморегулируемой организации</w:t>
      </w:r>
      <w:r w:rsidR="009C4CE9" w:rsidRPr="00F30C1F">
        <w:rPr>
          <w:rFonts w:ascii="Times New Roman" w:eastAsia="Times New Roman" w:hAnsi="Times New Roman"/>
          <w:sz w:val="24"/>
          <w:szCs w:val="24"/>
        </w:rPr>
        <w:t xml:space="preserve"> требований, установленных в стандартах на процессы выполнения работ по </w:t>
      </w:r>
      <w:r w:rsidR="003B199D" w:rsidRPr="00E71452">
        <w:rPr>
          <w:rFonts w:ascii="Times New Roman" w:hAnsi="Times New Roman"/>
          <w:sz w:val="24"/>
          <w:szCs w:val="24"/>
        </w:rPr>
        <w:t>подготовке проектной документации</w:t>
      </w:r>
      <w:r w:rsidR="009C4CE9" w:rsidRPr="00E71452">
        <w:rPr>
          <w:rFonts w:ascii="Times New Roman" w:eastAsia="Times New Roman" w:hAnsi="Times New Roman"/>
          <w:sz w:val="24"/>
          <w:szCs w:val="24"/>
        </w:rPr>
        <w:t>,</w:t>
      </w:r>
      <w:r w:rsidR="009C4CE9" w:rsidRPr="00F30C1F">
        <w:rPr>
          <w:rFonts w:ascii="Times New Roman" w:eastAsia="Times New Roman" w:hAnsi="Times New Roman"/>
          <w:sz w:val="24"/>
          <w:szCs w:val="24"/>
        </w:rPr>
        <w:t xml:space="preserve"> утвержденных </w:t>
      </w:r>
      <w:r w:rsidR="003B199D" w:rsidRPr="002705D6">
        <w:rPr>
          <w:rFonts w:ascii="Times New Roman" w:hAnsi="Times New Roman"/>
          <w:sz w:val="24"/>
          <w:szCs w:val="24"/>
        </w:rPr>
        <w:t xml:space="preserve">Национальным объединением саморегулируемых организаций, </w:t>
      </w:r>
      <w:r w:rsidR="003B199D" w:rsidRPr="00E71452">
        <w:rPr>
          <w:rFonts w:ascii="Times New Roman" w:eastAsia="Times New Roman" w:hAnsi="Times New Roman"/>
          <w:sz w:val="24"/>
          <w:szCs w:val="24"/>
        </w:rPr>
        <w:t>основанных на членстве лиц, осуществляющих подготовку проектной документации.</w:t>
      </w:r>
    </w:p>
    <w:p w:rsidR="00DD541B" w:rsidRPr="00F30C1F" w:rsidRDefault="00DD541B" w:rsidP="00F30C1F">
      <w:pPr>
        <w:pStyle w:val="Default"/>
        <w:ind w:firstLine="567"/>
        <w:jc w:val="center"/>
        <w:rPr>
          <w:b/>
          <w:color w:val="auto"/>
        </w:rPr>
      </w:pPr>
    </w:p>
    <w:p w:rsidR="000E3E2A" w:rsidRPr="00F30C1F" w:rsidRDefault="00181280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Глава </w:t>
      </w:r>
      <w:r w:rsidR="005F298F" w:rsidRPr="00F30C1F">
        <w:rPr>
          <w:b/>
          <w:color w:val="auto"/>
        </w:rPr>
        <w:t>4</w:t>
      </w:r>
      <w:r w:rsidR="000E3E2A" w:rsidRPr="00F30C1F">
        <w:rPr>
          <w:b/>
          <w:color w:val="auto"/>
        </w:rPr>
        <w:t xml:space="preserve">. </w:t>
      </w:r>
      <w:r w:rsidR="003B62E1" w:rsidRPr="00F30C1F">
        <w:rPr>
          <w:b/>
          <w:color w:val="auto"/>
        </w:rPr>
        <w:t>П</w:t>
      </w:r>
      <w:r w:rsidR="000E3E2A" w:rsidRPr="00F30C1F">
        <w:rPr>
          <w:b/>
          <w:color w:val="auto"/>
        </w:rPr>
        <w:t>ланов</w:t>
      </w:r>
      <w:r w:rsidR="003B62E1" w:rsidRPr="00F30C1F">
        <w:rPr>
          <w:b/>
          <w:color w:val="auto"/>
        </w:rPr>
        <w:t>ая проверка</w:t>
      </w:r>
    </w:p>
    <w:p w:rsidR="000E3E2A" w:rsidRPr="00F30C1F" w:rsidRDefault="000E3E2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76B" w:rsidRPr="00F30C1F" w:rsidRDefault="005F298F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4</w:t>
      </w:r>
      <w:r w:rsidR="00CE576B" w:rsidRPr="00F30C1F">
        <w:rPr>
          <w:rFonts w:ascii="Times New Roman" w:hAnsi="Times New Roman"/>
          <w:sz w:val="24"/>
          <w:szCs w:val="24"/>
        </w:rPr>
        <w:t>.1. Периодичность проведения конкретных плановых проверок определяется исходя из предмета контроля</w:t>
      </w:r>
      <w:r w:rsidR="004367B3" w:rsidRPr="00F30C1F">
        <w:rPr>
          <w:rFonts w:ascii="Times New Roman" w:hAnsi="Times New Roman"/>
          <w:sz w:val="24"/>
          <w:szCs w:val="24"/>
        </w:rPr>
        <w:t>, определяемого в соответствии с п.2.2 настоящего Положения</w:t>
      </w:r>
      <w:r w:rsidR="00FD68F2" w:rsidRPr="00F30C1F">
        <w:rPr>
          <w:rFonts w:ascii="Times New Roman" w:hAnsi="Times New Roman"/>
          <w:sz w:val="24"/>
          <w:szCs w:val="24"/>
        </w:rPr>
        <w:t xml:space="preserve">, и определяется </w:t>
      </w:r>
      <w:r w:rsidR="00FD68F2" w:rsidRPr="00F30C1F">
        <w:rPr>
          <w:rFonts w:ascii="Times New Roman" w:hAnsi="Times New Roman"/>
          <w:color w:val="000000"/>
          <w:sz w:val="24"/>
          <w:szCs w:val="24"/>
        </w:rPr>
        <w:t>в Приложениях А, Б, В к настоящему Положению.</w:t>
      </w:r>
    </w:p>
    <w:p w:rsidR="001F2516" w:rsidRPr="00F30C1F" w:rsidRDefault="005F298F" w:rsidP="00F30C1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</w:t>
      </w:r>
      <w:r w:rsidR="003B62E1"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.2</w:t>
      </w:r>
      <w:r w:rsidR="00652E31"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Проведение плановых проверок осуществляе</w:t>
      </w:r>
      <w:r w:rsidR="00A054CE"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тся в соответствии с ежегодным П</w:t>
      </w:r>
      <w:r w:rsidR="00652E31"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ланом проведения плановых проверок, утвержденным </w:t>
      </w:r>
      <w:r w:rsidR="00C674B0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Руководителем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="00652E31"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126FCF"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F2516" w:rsidRPr="00F30C1F" w:rsidRDefault="001F2516" w:rsidP="00F30C1F">
      <w:pPr>
        <w:pStyle w:val="Default"/>
        <w:ind w:firstLine="567"/>
        <w:jc w:val="both"/>
      </w:pPr>
      <w:r w:rsidRPr="00F30C1F">
        <w:t xml:space="preserve">Даты начала и окончания плановой проверки могут указываться в годовом плане или </w:t>
      </w:r>
      <w:r w:rsidRPr="00F30C1F">
        <w:rPr>
          <w:shd w:val="clear" w:color="auto" w:fill="FFFFFF"/>
        </w:rPr>
        <w:t xml:space="preserve">в принимаемом Руководителем </w:t>
      </w:r>
      <w:r w:rsidR="0062463B" w:rsidRPr="00F30C1F">
        <w:rPr>
          <w:shd w:val="clear" w:color="auto" w:fill="FFFFFF"/>
        </w:rPr>
        <w:t>Специализированного органа Ассоциации</w:t>
      </w:r>
      <w:r w:rsidRPr="00F30C1F">
        <w:rPr>
          <w:shd w:val="clear" w:color="auto" w:fill="FFFFFF"/>
        </w:rPr>
        <w:t xml:space="preserve"> Решении </w:t>
      </w:r>
      <w:r w:rsidRPr="00F30C1F">
        <w:t xml:space="preserve">о проведении плановой проверки (Приложение № 1). В случае отображения конкретных дат </w:t>
      </w:r>
      <w:r w:rsidR="00CC21FF" w:rsidRPr="00F30C1F">
        <w:t xml:space="preserve">проведения плановой проверки в ежегодном Плане, составление </w:t>
      </w:r>
      <w:r w:rsidR="00CC21FF" w:rsidRPr="00F30C1F">
        <w:rPr>
          <w:shd w:val="clear" w:color="auto" w:fill="FFFFFF"/>
        </w:rPr>
        <w:t xml:space="preserve">Решения Руководителя </w:t>
      </w:r>
      <w:r w:rsidR="0062463B" w:rsidRPr="00F30C1F">
        <w:rPr>
          <w:shd w:val="clear" w:color="auto" w:fill="FFFFFF"/>
        </w:rPr>
        <w:t>Специализированного органа Ассоциации</w:t>
      </w:r>
      <w:r w:rsidR="00CC21FF" w:rsidRPr="00F30C1F">
        <w:rPr>
          <w:shd w:val="clear" w:color="auto" w:fill="FFFFFF"/>
        </w:rPr>
        <w:t xml:space="preserve"> </w:t>
      </w:r>
      <w:r w:rsidR="00CC21FF" w:rsidRPr="00F30C1F">
        <w:t xml:space="preserve">о проведении плановой проверки не требуется. </w:t>
      </w:r>
      <w:r w:rsidRPr="00F30C1F">
        <w:t xml:space="preserve"> </w:t>
      </w:r>
    </w:p>
    <w:p w:rsidR="00652E31" w:rsidRPr="00F30C1F" w:rsidRDefault="005F298F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  <w:shd w:val="clear" w:color="auto" w:fill="FFFFFF"/>
        </w:rPr>
        <w:t>4</w:t>
      </w:r>
      <w:r w:rsidR="00A054CE" w:rsidRPr="00F30C1F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3B62E1" w:rsidRPr="00F30C1F">
        <w:rPr>
          <w:rFonts w:ascii="Times New Roman" w:hAnsi="Times New Roman"/>
          <w:sz w:val="24"/>
          <w:szCs w:val="24"/>
          <w:shd w:val="clear" w:color="auto" w:fill="FFFFFF"/>
        </w:rPr>
        <w:t>3</w:t>
      </w:r>
      <w:r w:rsidR="00A054CE"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652E31" w:rsidRPr="00F30C1F">
        <w:rPr>
          <w:rFonts w:ascii="Times New Roman" w:hAnsi="Times New Roman"/>
          <w:sz w:val="24"/>
          <w:szCs w:val="24"/>
        </w:rPr>
        <w:t>Основанием для включения проверки члена саморегулируемой организации в ежегодный План проверок является</w:t>
      </w:r>
      <w:r w:rsidR="00B33324" w:rsidRPr="00F30C1F">
        <w:rPr>
          <w:rFonts w:ascii="Times New Roman" w:hAnsi="Times New Roman"/>
          <w:sz w:val="24"/>
          <w:szCs w:val="24"/>
        </w:rPr>
        <w:t xml:space="preserve"> получение</w:t>
      </w:r>
      <w:r w:rsidR="006A2490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член</w:t>
      </w:r>
      <w:r w:rsidR="00B33324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ом</w:t>
      </w:r>
      <w:r w:rsidR="006A2490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="006A2490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6A2490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прав</w:t>
      </w:r>
      <w:r w:rsidR="00B33324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а</w:t>
      </w:r>
      <w:r w:rsidR="006A2490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="006A2490"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участия в заключении договоров </w:t>
      </w:r>
      <w:r w:rsidR="006A2490" w:rsidRPr="00307950">
        <w:rPr>
          <w:rFonts w:ascii="Times New Roman" w:hAnsi="Times New Roman"/>
          <w:sz w:val="24"/>
          <w:szCs w:val="24"/>
          <w:shd w:val="clear" w:color="auto" w:fill="FFFFFF"/>
        </w:rPr>
        <w:t>подряда</w:t>
      </w:r>
      <w:r w:rsidR="0030795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307950" w:rsidRPr="00E71452">
        <w:rPr>
          <w:rFonts w:ascii="Times New Roman" w:hAnsi="Times New Roman"/>
          <w:sz w:val="24"/>
          <w:szCs w:val="24"/>
        </w:rPr>
        <w:t>на</w:t>
      </w:r>
      <w:r w:rsidR="00307950" w:rsidRPr="00E714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="006A2490"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с использованием конкурентных способов заключения договоров</w:t>
      </w:r>
      <w:r w:rsidR="00B33324"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и/или </w:t>
      </w:r>
      <w:r w:rsidR="00652E31" w:rsidRPr="00F30C1F">
        <w:rPr>
          <w:rFonts w:ascii="Times New Roman" w:hAnsi="Times New Roman"/>
          <w:sz w:val="24"/>
          <w:szCs w:val="24"/>
        </w:rPr>
        <w:t xml:space="preserve">истечение </w:t>
      </w:r>
      <w:r w:rsidR="00015147" w:rsidRPr="00F30C1F">
        <w:rPr>
          <w:rFonts w:ascii="Times New Roman" w:hAnsi="Times New Roman"/>
          <w:sz w:val="24"/>
          <w:szCs w:val="24"/>
        </w:rPr>
        <w:t>одного года</w:t>
      </w:r>
      <w:r w:rsidR="00652E31" w:rsidRPr="00F30C1F">
        <w:rPr>
          <w:rFonts w:ascii="Times New Roman" w:hAnsi="Times New Roman"/>
          <w:sz w:val="24"/>
          <w:szCs w:val="24"/>
        </w:rPr>
        <w:t xml:space="preserve"> с даты вступления в саморегулируемую организацию или окончани</w:t>
      </w:r>
      <w:r w:rsidR="00015147" w:rsidRPr="00F30C1F">
        <w:rPr>
          <w:rFonts w:ascii="Times New Roman" w:hAnsi="Times New Roman"/>
          <w:sz w:val="24"/>
          <w:szCs w:val="24"/>
        </w:rPr>
        <w:t>я</w:t>
      </w:r>
      <w:r w:rsidR="00652E31" w:rsidRPr="00F30C1F">
        <w:rPr>
          <w:rFonts w:ascii="Times New Roman" w:hAnsi="Times New Roman"/>
          <w:sz w:val="24"/>
          <w:szCs w:val="24"/>
        </w:rPr>
        <w:t xml:space="preserve"> проведения его последней плановой проверки.</w:t>
      </w:r>
    </w:p>
    <w:p w:rsidR="00652E31" w:rsidRPr="00F30C1F" w:rsidRDefault="00803771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Также в План проверок на очередной календарный год могут включаться следующие члены саморегулируемой организации:</w:t>
      </w:r>
    </w:p>
    <w:p w:rsidR="004F5174" w:rsidRPr="00F30C1F" w:rsidRDefault="00652E31" w:rsidP="00F30C1F">
      <w:pPr>
        <w:pStyle w:val="Default"/>
        <w:ind w:firstLine="567"/>
        <w:jc w:val="both"/>
        <w:rPr>
          <w:color w:val="auto"/>
        </w:rPr>
      </w:pPr>
      <w:r w:rsidRPr="00F30C1F">
        <w:rPr>
          <w:color w:val="auto"/>
        </w:rPr>
        <w:sym w:font="Symbol" w:char="F0B7"/>
      </w:r>
      <w:r w:rsidRPr="00F30C1F">
        <w:rPr>
          <w:color w:val="auto"/>
        </w:rPr>
        <w:t xml:space="preserve"> </w:t>
      </w:r>
      <w:r w:rsidR="004F5174" w:rsidRPr="00F30C1F">
        <w:rPr>
          <w:color w:val="auto"/>
        </w:rPr>
        <w:t>повторно вступившие в саморегулируемую организацию, ранее прекратившие членство в саморегулируемой организации по заявлению до прохождения запланированной в год прекращения членства плановой проверки;</w:t>
      </w:r>
    </w:p>
    <w:p w:rsidR="00652E31" w:rsidRPr="00F30C1F" w:rsidRDefault="00962CC1" w:rsidP="00F30C1F">
      <w:pPr>
        <w:numPr>
          <w:ilvl w:val="0"/>
          <w:numId w:val="9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по результатам,</w:t>
      </w:r>
      <w:r w:rsidR="00652E31" w:rsidRPr="00F30C1F">
        <w:rPr>
          <w:rFonts w:ascii="Times New Roman" w:hAnsi="Times New Roman"/>
          <w:sz w:val="24"/>
          <w:szCs w:val="24"/>
        </w:rPr>
        <w:t xml:space="preserve"> проверок которых за предыдущий </w:t>
      </w:r>
      <w:r w:rsidR="004F5174" w:rsidRPr="00F30C1F">
        <w:rPr>
          <w:rFonts w:ascii="Times New Roman" w:hAnsi="Times New Roman"/>
          <w:sz w:val="24"/>
          <w:szCs w:val="24"/>
        </w:rPr>
        <w:t xml:space="preserve">проверяемый </w:t>
      </w:r>
      <w:r w:rsidR="00652E31" w:rsidRPr="00F30C1F">
        <w:rPr>
          <w:rFonts w:ascii="Times New Roman" w:hAnsi="Times New Roman"/>
          <w:sz w:val="24"/>
          <w:szCs w:val="24"/>
        </w:rPr>
        <w:t>период был получен отрицательный результат;</w:t>
      </w:r>
    </w:p>
    <w:p w:rsidR="00652E31" w:rsidRPr="00F30C1F" w:rsidRDefault="00652E31" w:rsidP="00F30C1F">
      <w:pPr>
        <w:pStyle w:val="a3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F30C1F">
        <w:rPr>
          <w:rFonts w:ascii="Times New Roman" w:hAnsi="Times New Roman"/>
          <w:color w:val="000000"/>
          <w:sz w:val="24"/>
          <w:szCs w:val="24"/>
        </w:rPr>
        <w:t>в отношении которых до момента утверждения Плана проверок на очередной календарный год, была применена мера/меры дисциплинарного воздействия;</w:t>
      </w:r>
    </w:p>
    <w:p w:rsidR="00652E31" w:rsidRPr="00F30C1F" w:rsidRDefault="00652E31" w:rsidP="00F30C1F">
      <w:pPr>
        <w:pStyle w:val="Default"/>
        <w:ind w:firstLine="567"/>
        <w:jc w:val="both"/>
      </w:pPr>
      <w:r w:rsidRPr="00F30C1F">
        <w:sym w:font="Symbol" w:char="F0B7"/>
      </w:r>
      <w:r w:rsidRPr="00F30C1F">
        <w:t xml:space="preserve"> </w:t>
      </w:r>
      <w:r w:rsidR="00F41EE2" w:rsidRPr="00F30C1F">
        <w:t>в отношении которых по результатам внеплановых проверок, проведенных, в том числе, по жалобам, выявлены нарушения</w:t>
      </w:r>
      <w:r w:rsidR="004F5174" w:rsidRPr="00F30C1F">
        <w:t xml:space="preserve"> требований</w:t>
      </w:r>
      <w:r w:rsidRPr="00F30C1F">
        <w:rPr>
          <w:rFonts w:eastAsia="Times New Roman"/>
          <w:lang w:eastAsia="ru-RU"/>
        </w:rPr>
        <w:t>, относящи</w:t>
      </w:r>
      <w:r w:rsidR="004F5174" w:rsidRPr="00F30C1F">
        <w:rPr>
          <w:rFonts w:eastAsia="Times New Roman"/>
          <w:lang w:eastAsia="ru-RU"/>
        </w:rPr>
        <w:t>х</w:t>
      </w:r>
      <w:r w:rsidRPr="00F30C1F">
        <w:rPr>
          <w:rFonts w:eastAsia="Times New Roman"/>
          <w:lang w:eastAsia="ru-RU"/>
        </w:rPr>
        <w:t xml:space="preserve">ся к предмету контроля, </w:t>
      </w:r>
      <w:r w:rsidR="004F5174" w:rsidRPr="00F30C1F">
        <w:rPr>
          <w:rFonts w:eastAsia="Times New Roman"/>
          <w:lang w:eastAsia="ru-RU"/>
        </w:rPr>
        <w:t>у</w:t>
      </w:r>
      <w:r w:rsidRPr="00F30C1F">
        <w:rPr>
          <w:rFonts w:eastAsia="Times New Roman"/>
          <w:lang w:eastAsia="ru-RU"/>
        </w:rPr>
        <w:t>казанному в п. 2.2 настоящего Положения;</w:t>
      </w:r>
      <w:r w:rsidRPr="00F30C1F">
        <w:rPr>
          <w:rStyle w:val="apple-converted-space"/>
          <w:shd w:val="clear" w:color="auto" w:fill="FFFFFF"/>
        </w:rPr>
        <w:t> </w:t>
      </w:r>
      <w:r w:rsidRPr="00F30C1F">
        <w:t xml:space="preserve"> </w:t>
      </w:r>
    </w:p>
    <w:p w:rsidR="00652E31" w:rsidRPr="00F30C1F" w:rsidRDefault="00652E31" w:rsidP="00F30C1F">
      <w:pPr>
        <w:pStyle w:val="a3"/>
        <w:numPr>
          <w:ilvl w:val="0"/>
          <w:numId w:val="9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30C1F">
        <w:rPr>
          <w:rFonts w:ascii="Times New Roman" w:hAnsi="Times New Roman"/>
          <w:color w:val="000000"/>
          <w:sz w:val="24"/>
          <w:szCs w:val="24"/>
        </w:rPr>
        <w:t xml:space="preserve">подавшие до момента утверждения Плана проверок на очередной календарный год заявление о повышении уровня ответственности </w:t>
      </w:r>
      <w:r w:rsidRPr="00F30C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выполнении работ по </w:t>
      </w:r>
      <w:r w:rsidR="008474A8" w:rsidRPr="00E714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подготовке проектной документации</w:t>
      </w:r>
      <w:r w:rsidR="008474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30C1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 договору подряда</w:t>
      </w:r>
      <w:r w:rsidR="00D9646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D96468" w:rsidRPr="00E71452">
        <w:rPr>
          <w:rFonts w:ascii="Times New Roman" w:hAnsi="Times New Roman"/>
          <w:sz w:val="24"/>
          <w:szCs w:val="24"/>
        </w:rPr>
        <w:t>на</w:t>
      </w:r>
      <w:r w:rsidR="00D96468" w:rsidRPr="00E714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заключенному с застройщиком, техническим заказчиком, лицом, ответственным за эксплуатацию здания, сооружения, или региональным оператором;</w:t>
      </w:r>
    </w:p>
    <w:p w:rsidR="00652E31" w:rsidRPr="00F30C1F" w:rsidRDefault="00652E31" w:rsidP="00F30C1F">
      <w:pPr>
        <w:pStyle w:val="a3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30C1F">
        <w:rPr>
          <w:rFonts w:ascii="Times New Roman" w:hAnsi="Times New Roman"/>
          <w:color w:val="000000"/>
          <w:sz w:val="24"/>
          <w:szCs w:val="24"/>
        </w:rPr>
        <w:lastRenderedPageBreak/>
        <w:t xml:space="preserve">подавшие до момента утверждения Плана проверок на очередной календарный год заявление о повышении уровня ответственности </w:t>
      </w:r>
      <w:r w:rsidRPr="00F30C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исполнению обязательств </w:t>
      </w:r>
      <w:r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 договорам подряда</w:t>
      </w:r>
      <w:r w:rsidR="00D9646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D96468" w:rsidRPr="00E71452">
        <w:rPr>
          <w:rFonts w:ascii="Times New Roman" w:hAnsi="Times New Roman"/>
          <w:sz w:val="24"/>
          <w:szCs w:val="24"/>
        </w:rPr>
        <w:t>на</w:t>
      </w:r>
      <w:r w:rsidR="00D96468" w:rsidRPr="00E714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Pr="00F30C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заключаемым с использованием конкурентных способов заключения договоров, в соответствии с которым указанным членом внесен взнос в компенсационный фонд обеспечения договорных </w:t>
      </w:r>
    </w:p>
    <w:p w:rsidR="00CE576B" w:rsidRPr="00F30C1F" w:rsidRDefault="005F298F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4</w:t>
      </w:r>
      <w:r w:rsidR="00CE576B" w:rsidRPr="00F30C1F">
        <w:rPr>
          <w:rFonts w:ascii="Times New Roman" w:hAnsi="Times New Roman"/>
          <w:sz w:val="24"/>
          <w:szCs w:val="24"/>
        </w:rPr>
        <w:t>.</w:t>
      </w:r>
      <w:r w:rsidR="003B62E1" w:rsidRPr="00F30C1F">
        <w:rPr>
          <w:rFonts w:ascii="Times New Roman" w:hAnsi="Times New Roman"/>
          <w:sz w:val="24"/>
          <w:szCs w:val="24"/>
        </w:rPr>
        <w:t>4</w:t>
      </w:r>
      <w:r w:rsidR="00F14F62" w:rsidRPr="00F30C1F">
        <w:rPr>
          <w:rFonts w:ascii="Times New Roman" w:hAnsi="Times New Roman"/>
          <w:sz w:val="24"/>
          <w:szCs w:val="24"/>
        </w:rPr>
        <w:t>.</w:t>
      </w:r>
      <w:r w:rsidR="00CE576B" w:rsidRPr="00F30C1F">
        <w:rPr>
          <w:rFonts w:ascii="Times New Roman" w:hAnsi="Times New Roman"/>
          <w:sz w:val="24"/>
          <w:szCs w:val="24"/>
        </w:rPr>
        <w:t xml:space="preserve"> </w:t>
      </w:r>
      <w:r w:rsidR="003B62E1" w:rsidRPr="00F30C1F">
        <w:rPr>
          <w:rFonts w:ascii="Times New Roman" w:hAnsi="Times New Roman"/>
          <w:sz w:val="24"/>
          <w:szCs w:val="24"/>
        </w:rPr>
        <w:t>Р</w:t>
      </w:r>
      <w:r w:rsidR="004C5E73" w:rsidRPr="00F30C1F">
        <w:rPr>
          <w:rFonts w:ascii="Times New Roman" w:hAnsi="Times New Roman"/>
          <w:sz w:val="24"/>
          <w:szCs w:val="24"/>
        </w:rPr>
        <w:t>езультат</w:t>
      </w:r>
      <w:r w:rsidR="003B62E1" w:rsidRPr="00F30C1F">
        <w:rPr>
          <w:rFonts w:ascii="Times New Roman" w:hAnsi="Times New Roman"/>
          <w:sz w:val="24"/>
          <w:szCs w:val="24"/>
        </w:rPr>
        <w:t>ом плановой проверки является</w:t>
      </w:r>
      <w:r w:rsidR="002C0E27" w:rsidRPr="00F30C1F">
        <w:rPr>
          <w:rFonts w:ascii="Times New Roman" w:hAnsi="Times New Roman"/>
          <w:sz w:val="24"/>
          <w:szCs w:val="24"/>
        </w:rPr>
        <w:t xml:space="preserve"> А</w:t>
      </w:r>
      <w:r w:rsidR="004C5E73" w:rsidRPr="00F30C1F">
        <w:rPr>
          <w:rFonts w:ascii="Times New Roman" w:hAnsi="Times New Roman"/>
          <w:sz w:val="24"/>
          <w:szCs w:val="24"/>
        </w:rPr>
        <w:t>кт проверки</w:t>
      </w:r>
      <w:r w:rsidR="00C674B0" w:rsidRPr="00F30C1F">
        <w:rPr>
          <w:rFonts w:ascii="Times New Roman" w:hAnsi="Times New Roman"/>
          <w:sz w:val="24"/>
          <w:szCs w:val="24"/>
        </w:rPr>
        <w:t>, составляемый</w:t>
      </w:r>
      <w:r w:rsidR="004C5E73" w:rsidRPr="00F30C1F">
        <w:rPr>
          <w:rFonts w:ascii="Times New Roman" w:hAnsi="Times New Roman"/>
          <w:sz w:val="24"/>
          <w:szCs w:val="24"/>
        </w:rPr>
        <w:t xml:space="preserve"> по форме</w:t>
      </w:r>
      <w:r w:rsidR="003B62E1" w:rsidRPr="00F30C1F">
        <w:rPr>
          <w:rFonts w:ascii="Times New Roman" w:hAnsi="Times New Roman"/>
          <w:sz w:val="24"/>
          <w:szCs w:val="24"/>
        </w:rPr>
        <w:t xml:space="preserve">, </w:t>
      </w:r>
      <w:r w:rsidR="00C674B0" w:rsidRPr="00F30C1F">
        <w:rPr>
          <w:rFonts w:ascii="Times New Roman" w:hAnsi="Times New Roman"/>
          <w:sz w:val="24"/>
          <w:szCs w:val="24"/>
        </w:rPr>
        <w:t xml:space="preserve">устанавливаемой </w:t>
      </w:r>
      <w:r w:rsidR="00C674B0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Руководителем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="004C5E73" w:rsidRPr="00F30C1F">
        <w:rPr>
          <w:rFonts w:ascii="Times New Roman" w:hAnsi="Times New Roman"/>
          <w:sz w:val="24"/>
          <w:szCs w:val="24"/>
        </w:rPr>
        <w:t>.</w:t>
      </w:r>
    </w:p>
    <w:p w:rsidR="000F6A96" w:rsidRPr="00F30C1F" w:rsidRDefault="005F298F" w:rsidP="000F6A96">
      <w:pPr>
        <w:pStyle w:val="2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4</w:t>
      </w:r>
      <w:r w:rsidR="00A054CE" w:rsidRPr="00F30C1F">
        <w:rPr>
          <w:rFonts w:ascii="Times New Roman" w:hAnsi="Times New Roman"/>
          <w:sz w:val="24"/>
          <w:szCs w:val="24"/>
        </w:rPr>
        <w:t>.</w:t>
      </w:r>
      <w:r w:rsidR="003B62E1" w:rsidRPr="00F30C1F">
        <w:rPr>
          <w:rFonts w:ascii="Times New Roman" w:hAnsi="Times New Roman"/>
          <w:sz w:val="24"/>
          <w:szCs w:val="24"/>
        </w:rPr>
        <w:t>5</w:t>
      </w:r>
      <w:r w:rsidR="00CE576B" w:rsidRPr="00F30C1F">
        <w:rPr>
          <w:rFonts w:ascii="Times New Roman" w:hAnsi="Times New Roman"/>
          <w:sz w:val="24"/>
          <w:szCs w:val="24"/>
        </w:rPr>
        <w:t xml:space="preserve">. </w:t>
      </w:r>
      <w:r w:rsidR="004C5E73" w:rsidRPr="00F30C1F">
        <w:rPr>
          <w:rFonts w:ascii="Times New Roman" w:hAnsi="Times New Roman"/>
          <w:sz w:val="24"/>
          <w:szCs w:val="24"/>
        </w:rPr>
        <w:t xml:space="preserve">В случае выявления нарушений членом </w:t>
      </w:r>
      <w:r w:rsidR="004C5E73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4C5E73" w:rsidRPr="00F30C1F">
        <w:rPr>
          <w:rFonts w:ascii="Times New Roman" w:hAnsi="Times New Roman"/>
          <w:sz w:val="24"/>
          <w:szCs w:val="24"/>
        </w:rPr>
        <w:t xml:space="preserve"> требований, установленных законодательством Российской Федерации о градостроительной деятельности и о техническом регулировании; </w:t>
      </w:r>
      <w:r w:rsidR="004C5E73" w:rsidRPr="00F30C1F">
        <w:rPr>
          <w:rFonts w:ascii="Times New Roman" w:eastAsia="Times New Roman" w:hAnsi="Times New Roman"/>
          <w:sz w:val="24"/>
          <w:szCs w:val="24"/>
        </w:rPr>
        <w:t xml:space="preserve">стандартов на процессы выполнения работ по </w:t>
      </w:r>
      <w:r w:rsidR="000F6A96" w:rsidRPr="00E71452">
        <w:rPr>
          <w:rFonts w:ascii="Times New Roman" w:hAnsi="Times New Roman"/>
          <w:sz w:val="24"/>
          <w:szCs w:val="24"/>
        </w:rPr>
        <w:t>подготовке проектной документации</w:t>
      </w:r>
      <w:r w:rsidR="000F6A96" w:rsidRPr="00E71452">
        <w:rPr>
          <w:rFonts w:ascii="Times New Roman" w:eastAsia="Times New Roman" w:hAnsi="Times New Roman"/>
          <w:sz w:val="24"/>
          <w:szCs w:val="24"/>
        </w:rPr>
        <w:t>,</w:t>
      </w:r>
      <w:r w:rsidR="000F6A96" w:rsidRPr="00F30C1F">
        <w:rPr>
          <w:rFonts w:ascii="Times New Roman" w:eastAsia="Times New Roman" w:hAnsi="Times New Roman"/>
          <w:sz w:val="24"/>
          <w:szCs w:val="24"/>
        </w:rPr>
        <w:t xml:space="preserve"> утвержденных </w:t>
      </w:r>
      <w:r w:rsidR="000F6A96" w:rsidRPr="002705D6">
        <w:rPr>
          <w:rFonts w:ascii="Times New Roman" w:hAnsi="Times New Roman"/>
          <w:sz w:val="24"/>
          <w:szCs w:val="24"/>
        </w:rPr>
        <w:t xml:space="preserve">Национальным объединением саморегулируемых организаций, </w:t>
      </w:r>
      <w:r w:rsidR="000F6A96" w:rsidRPr="00E71452">
        <w:rPr>
          <w:rFonts w:ascii="Times New Roman" w:eastAsia="Times New Roman" w:hAnsi="Times New Roman"/>
          <w:sz w:val="24"/>
          <w:szCs w:val="24"/>
        </w:rPr>
        <w:t>основанных на членстве лиц, осуществляющих подготовку проектной документации;</w:t>
      </w:r>
    </w:p>
    <w:p w:rsidR="00CE576B" w:rsidRPr="00F30C1F" w:rsidRDefault="004C5E73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требований к порядку обеспечения имущественной ответственности членов </w:t>
      </w:r>
      <w:r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;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стандартов саморегулируемой организации, условий членства в саморегулируемой организации, </w:t>
      </w:r>
      <w:r w:rsidR="00126FCF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2463B" w:rsidRPr="00F30C1F">
        <w:rPr>
          <w:rFonts w:ascii="Times New Roman" w:eastAsia="Times New Roman" w:hAnsi="Times New Roman"/>
          <w:sz w:val="24"/>
          <w:szCs w:val="24"/>
          <w:lang w:eastAsia="ru-RU"/>
        </w:rPr>
        <w:t>Специализированного органа Ассоциации</w:t>
      </w:r>
      <w:r w:rsidRPr="00F30C1F">
        <w:rPr>
          <w:rFonts w:ascii="Times New Roman" w:hAnsi="Times New Roman"/>
          <w:sz w:val="24"/>
          <w:szCs w:val="24"/>
        </w:rPr>
        <w:t xml:space="preserve"> передает в порядке, определенном нормами внутреннего делопроизводства </w:t>
      </w:r>
      <w:r w:rsidRPr="00F30C1F">
        <w:rPr>
          <w:rFonts w:ascii="Times New Roman" w:hAnsi="Times New Roman"/>
          <w:spacing w:val="-6"/>
          <w:sz w:val="24"/>
          <w:szCs w:val="24"/>
        </w:rPr>
        <w:t xml:space="preserve">саморегулируемой организации, </w:t>
      </w:r>
      <w:r w:rsidRPr="00F30C1F">
        <w:rPr>
          <w:rFonts w:ascii="Times New Roman" w:hAnsi="Times New Roman"/>
          <w:sz w:val="24"/>
          <w:szCs w:val="24"/>
        </w:rPr>
        <w:t xml:space="preserve">акт проверки и материалы проверки в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Специализированный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орган по рассмотрению дел о применении в отношении членов саморегулируемой организации мер дисциплинарного воздействия </w:t>
      </w:r>
      <w:r w:rsidRPr="00F30C1F">
        <w:rPr>
          <w:rFonts w:ascii="Times New Roman" w:hAnsi="Times New Roman"/>
          <w:sz w:val="24"/>
          <w:szCs w:val="24"/>
        </w:rPr>
        <w:t xml:space="preserve">в течение </w:t>
      </w:r>
      <w:r w:rsidR="00FC202F" w:rsidRPr="00F30C1F">
        <w:rPr>
          <w:rFonts w:ascii="Times New Roman" w:hAnsi="Times New Roman"/>
          <w:b/>
          <w:sz w:val="24"/>
          <w:szCs w:val="24"/>
        </w:rPr>
        <w:t>десяти</w:t>
      </w:r>
      <w:r w:rsidRPr="00F30C1F">
        <w:rPr>
          <w:rFonts w:ascii="Times New Roman" w:hAnsi="Times New Roman"/>
          <w:sz w:val="24"/>
          <w:szCs w:val="24"/>
        </w:rPr>
        <w:t xml:space="preserve"> </w:t>
      </w:r>
      <w:r w:rsidR="007D3A01" w:rsidRPr="00F30C1F">
        <w:rPr>
          <w:rFonts w:ascii="Times New Roman" w:hAnsi="Times New Roman"/>
          <w:sz w:val="24"/>
          <w:szCs w:val="24"/>
        </w:rPr>
        <w:t xml:space="preserve">(10-ти) </w:t>
      </w:r>
      <w:r w:rsidRPr="00F30C1F">
        <w:rPr>
          <w:rFonts w:ascii="Times New Roman" w:hAnsi="Times New Roman"/>
          <w:sz w:val="24"/>
          <w:szCs w:val="24"/>
        </w:rPr>
        <w:t>рабочих дней с даты составления акта проверки.</w:t>
      </w:r>
    </w:p>
    <w:p w:rsidR="004F7C90" w:rsidRPr="00F30C1F" w:rsidRDefault="004F7C90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41993" w:rsidRPr="00F30C1F" w:rsidRDefault="00181280" w:rsidP="00F30C1F">
      <w:pPr>
        <w:spacing w:after="0" w:line="240" w:lineRule="auto"/>
        <w:ind w:firstLine="54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Глава </w:t>
      </w:r>
      <w:r w:rsidR="00B67976"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5</w:t>
      </w:r>
      <w:r w:rsidR="00641993"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3B62E1"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="00113387"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ходной контроль</w:t>
      </w:r>
    </w:p>
    <w:p w:rsidR="0079674D" w:rsidRPr="00F30C1F" w:rsidRDefault="0079674D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86499" w:rsidRPr="00F30C1F" w:rsidRDefault="00B67976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="00113387" w:rsidRPr="00F30C1F">
        <w:rPr>
          <w:rFonts w:ascii="Times New Roman" w:hAnsi="Times New Roman"/>
          <w:sz w:val="24"/>
          <w:szCs w:val="24"/>
        </w:rPr>
        <w:t>Входной контроль</w:t>
      </w:r>
      <w:r w:rsidR="00803771" w:rsidRPr="00F30C1F">
        <w:rPr>
          <w:rFonts w:ascii="Times New Roman" w:hAnsi="Times New Roman"/>
          <w:sz w:val="24"/>
          <w:szCs w:val="24"/>
        </w:rPr>
        <w:t xml:space="preserve"> может назначаться в следующих случаях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E86499" w:rsidRPr="00F30C1F" w:rsidRDefault="00B67976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.1.1. при принятии решения о приеме индивидуального предпринимателя или юридического лица в члены </w:t>
      </w:r>
      <w:r w:rsidR="004C3C8C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4C3C8C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– в части соблюдения требований к условиям членства в </w:t>
      </w:r>
      <w:r w:rsidR="004C5E73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E86499" w:rsidRPr="00F30C1F" w:rsidRDefault="00B67976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.1.2. </w:t>
      </w:r>
      <w:r w:rsidR="00AD5D04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обращении члена </w:t>
      </w:r>
      <w:r w:rsidR="004C5E73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AD5D04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с заявлением о повышении уровня ответственности при выполнении работ по </w:t>
      </w:r>
      <w:r w:rsidR="001209A8" w:rsidRPr="00E71452">
        <w:rPr>
          <w:rFonts w:ascii="Times New Roman" w:hAnsi="Times New Roman"/>
          <w:sz w:val="24"/>
          <w:szCs w:val="24"/>
          <w:shd w:val="clear" w:color="auto" w:fill="FFFFFF"/>
        </w:rPr>
        <w:t>подготовке проектной документации</w:t>
      </w:r>
      <w:r w:rsidR="001209A8">
        <w:rPr>
          <w:rFonts w:ascii="Times New Roman" w:hAnsi="Times New Roman"/>
          <w:sz w:val="24"/>
          <w:szCs w:val="24"/>
          <w:shd w:val="clear" w:color="auto" w:fill="FFFFFF"/>
        </w:rPr>
        <w:t xml:space="preserve"> по</w:t>
      </w:r>
      <w:r w:rsidR="00AD5D04"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договору подряда</w:t>
      </w:r>
      <w:r w:rsidR="00AC03A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C03AF" w:rsidRPr="00E71452">
        <w:rPr>
          <w:rFonts w:ascii="Times New Roman" w:hAnsi="Times New Roman"/>
          <w:sz w:val="24"/>
          <w:szCs w:val="24"/>
        </w:rPr>
        <w:t>на</w:t>
      </w:r>
      <w:r w:rsidR="00AC03AF" w:rsidRPr="00E714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="00AD5D04" w:rsidRPr="00F30C1F">
        <w:rPr>
          <w:rFonts w:ascii="Times New Roman" w:hAnsi="Times New Roman"/>
          <w:sz w:val="24"/>
          <w:szCs w:val="24"/>
          <w:shd w:val="clear" w:color="auto" w:fill="FFFFFF"/>
        </w:rPr>
        <w:t>, заключенному с застройщиком, техническим заказчиком, лицом, ответственным за эксплуатацию здания, сооружения, или региональным оператором;</w:t>
      </w:r>
    </w:p>
    <w:p w:rsidR="00113387" w:rsidRPr="00F30C1F" w:rsidRDefault="00B67976" w:rsidP="00F30C1F">
      <w:pPr>
        <w:pStyle w:val="Default"/>
        <w:ind w:firstLine="567"/>
        <w:jc w:val="both"/>
        <w:rPr>
          <w:color w:val="auto"/>
        </w:rPr>
      </w:pPr>
      <w:r w:rsidRPr="00F30C1F">
        <w:rPr>
          <w:rFonts w:eastAsia="Times New Roman"/>
          <w:color w:val="auto"/>
          <w:lang w:eastAsia="ru-RU"/>
        </w:rPr>
        <w:t>5</w:t>
      </w:r>
      <w:r w:rsidR="00E86499" w:rsidRPr="00F30C1F">
        <w:rPr>
          <w:rFonts w:eastAsia="Times New Roman"/>
          <w:color w:val="auto"/>
          <w:lang w:eastAsia="ru-RU"/>
        </w:rPr>
        <w:t>.</w:t>
      </w:r>
      <w:r w:rsidR="0079674D" w:rsidRPr="00F30C1F">
        <w:rPr>
          <w:rFonts w:eastAsia="Times New Roman"/>
          <w:color w:val="auto"/>
          <w:lang w:eastAsia="ru-RU"/>
        </w:rPr>
        <w:t>1</w:t>
      </w:r>
      <w:r w:rsidR="00E86499" w:rsidRPr="00F30C1F">
        <w:rPr>
          <w:rFonts w:eastAsia="Times New Roman"/>
          <w:color w:val="auto"/>
          <w:lang w:eastAsia="ru-RU"/>
        </w:rPr>
        <w:t>.</w:t>
      </w:r>
      <w:r w:rsidR="0079674D" w:rsidRPr="00F30C1F">
        <w:rPr>
          <w:rFonts w:eastAsia="Times New Roman"/>
          <w:color w:val="auto"/>
          <w:lang w:eastAsia="ru-RU"/>
        </w:rPr>
        <w:t>3</w:t>
      </w:r>
      <w:r w:rsidR="00E86499" w:rsidRPr="00F30C1F">
        <w:rPr>
          <w:rFonts w:eastAsia="Times New Roman"/>
          <w:color w:val="auto"/>
          <w:lang w:eastAsia="ru-RU"/>
        </w:rPr>
        <w:t xml:space="preserve">. </w:t>
      </w:r>
      <w:r w:rsidR="00AD5D04" w:rsidRPr="00F30C1F">
        <w:rPr>
          <w:rFonts w:eastAsia="Times New Roman"/>
          <w:color w:val="auto"/>
          <w:lang w:eastAsia="ru-RU"/>
        </w:rPr>
        <w:t xml:space="preserve">при обращении члена </w:t>
      </w:r>
      <w:r w:rsidR="004C5E73" w:rsidRPr="00F30C1F">
        <w:rPr>
          <w:color w:val="auto"/>
          <w:spacing w:val="-6"/>
        </w:rPr>
        <w:t>саморегулируемой организации</w:t>
      </w:r>
      <w:r w:rsidR="00AD5D04" w:rsidRPr="00F30C1F">
        <w:rPr>
          <w:rFonts w:eastAsia="Times New Roman"/>
          <w:color w:val="auto"/>
          <w:lang w:eastAsia="ru-RU"/>
        </w:rPr>
        <w:t xml:space="preserve"> с заявлением о повышении уровня ответственности члена </w:t>
      </w:r>
      <w:r w:rsidR="004C5E73" w:rsidRPr="00F30C1F">
        <w:rPr>
          <w:color w:val="auto"/>
          <w:spacing w:val="-6"/>
        </w:rPr>
        <w:t>саморегулируемой организации</w:t>
      </w:r>
      <w:r w:rsidR="00AD5D04" w:rsidRPr="00F30C1F">
        <w:rPr>
          <w:rFonts w:eastAsia="Times New Roman"/>
          <w:color w:val="auto"/>
          <w:lang w:eastAsia="ru-RU"/>
        </w:rPr>
        <w:t xml:space="preserve"> по исполнению обязательств </w:t>
      </w:r>
      <w:r w:rsidR="00AD5D04" w:rsidRPr="00F30C1F">
        <w:rPr>
          <w:color w:val="auto"/>
          <w:shd w:val="clear" w:color="auto" w:fill="FFFFFF"/>
        </w:rPr>
        <w:t>по договорам подряда</w:t>
      </w:r>
      <w:r w:rsidR="005338A5">
        <w:rPr>
          <w:color w:val="auto"/>
          <w:shd w:val="clear" w:color="auto" w:fill="FFFFFF"/>
        </w:rPr>
        <w:t xml:space="preserve"> </w:t>
      </w:r>
      <w:r w:rsidR="005338A5" w:rsidRPr="00E71452">
        <w:t>на</w:t>
      </w:r>
      <w:r w:rsidR="005338A5" w:rsidRPr="00E71452">
        <w:rPr>
          <w:rFonts w:eastAsia="Times New Roman"/>
          <w:lang w:eastAsia="ru-RU"/>
        </w:rPr>
        <w:t xml:space="preserve"> подготовку проектной документации</w:t>
      </w:r>
      <w:r w:rsidR="00AD5D04" w:rsidRPr="00E71452">
        <w:rPr>
          <w:color w:val="auto"/>
          <w:shd w:val="clear" w:color="auto" w:fill="FFFFFF"/>
        </w:rPr>
        <w:t>,</w:t>
      </w:r>
      <w:r w:rsidR="00AD5D04" w:rsidRPr="00F30C1F">
        <w:rPr>
          <w:color w:val="auto"/>
          <w:shd w:val="clear" w:color="auto" w:fill="FFFFFF"/>
        </w:rPr>
        <w:t xml:space="preserve"> заключаемым с использованием конкурентных способов заключения договоров, в соответствии с которым указанным членом внесен взнос в компенсационный фонд обеспечения договорных обязательств;</w:t>
      </w:r>
      <w:r w:rsidR="00113387" w:rsidRPr="00F30C1F">
        <w:rPr>
          <w:color w:val="auto"/>
        </w:rPr>
        <w:t xml:space="preserve"> </w:t>
      </w:r>
    </w:p>
    <w:p w:rsidR="00113387" w:rsidRPr="00F30C1F" w:rsidRDefault="00113387" w:rsidP="00F30C1F">
      <w:pPr>
        <w:pStyle w:val="Default"/>
        <w:ind w:firstLine="567"/>
        <w:jc w:val="both"/>
        <w:rPr>
          <w:color w:val="auto"/>
        </w:rPr>
      </w:pPr>
      <w:r w:rsidRPr="00F30C1F">
        <w:rPr>
          <w:color w:val="auto"/>
        </w:rPr>
        <w:t xml:space="preserve">5.2. </w:t>
      </w:r>
      <w:r w:rsidRPr="00F30C1F">
        <w:rPr>
          <w:rFonts w:eastAsia="Times New Roman"/>
          <w:color w:val="auto"/>
          <w:lang w:eastAsia="ru-RU"/>
        </w:rPr>
        <w:t xml:space="preserve">При проведении входного контроля на основании поступившего заявления о приеме индивидуального предпринимателя или юридического лица в члены </w:t>
      </w:r>
      <w:r w:rsidRPr="00F30C1F">
        <w:rPr>
          <w:rFonts w:eastAsia="Times New Roman"/>
          <w:color w:val="auto"/>
        </w:rPr>
        <w:t>саморегулируемой организации</w:t>
      </w:r>
      <w:r w:rsidRPr="00F30C1F">
        <w:rPr>
          <w:rFonts w:eastAsia="Times New Roman"/>
          <w:color w:val="auto"/>
          <w:lang w:eastAsia="ru-RU"/>
        </w:rPr>
        <w:t xml:space="preserve"> и</w:t>
      </w:r>
      <w:r w:rsidRPr="00F30C1F">
        <w:rPr>
          <w:color w:val="auto"/>
        </w:rPr>
        <w:t xml:space="preserve">стребование для проверки и анализа от индивидуальных предпринимателей или юридических лиц иных документов для приема в члены саморегулируемой организации, иных документов, кроме документов, установленных действующим законодательством и внутренними документами саморегулируемой организации, не допускается. </w:t>
      </w:r>
    </w:p>
    <w:p w:rsidR="00113387" w:rsidRPr="00F30C1F" w:rsidRDefault="00113387" w:rsidP="00F30C1F">
      <w:pPr>
        <w:pStyle w:val="Default"/>
        <w:ind w:firstLine="567"/>
        <w:jc w:val="both"/>
        <w:rPr>
          <w:color w:val="auto"/>
        </w:rPr>
      </w:pPr>
      <w:r w:rsidRPr="00F30C1F">
        <w:rPr>
          <w:color w:val="auto"/>
        </w:rPr>
        <w:t>5.</w:t>
      </w:r>
      <w:r w:rsidR="00FC202F" w:rsidRPr="00F30C1F">
        <w:rPr>
          <w:color w:val="auto"/>
        </w:rPr>
        <w:t>3</w:t>
      </w:r>
      <w:r w:rsidRPr="00F30C1F">
        <w:rPr>
          <w:color w:val="auto"/>
        </w:rPr>
        <w:t>. В случае, указанном в пункте 5.1.1 настоящего раздела, осуществляется проверка и анализ представленных кандидатом в члены саморегулируемой организации документов в целях принятия решения о приеме индивидуального предпринимателя или юридического лица в члены саморегулируемой организации или об отказе в приеме с указанием причин отказа. Основания для отказа в приеме в члены саморегулируемой организации установлены действующим законодательством Российской Федерации, Положением о членстве и Уставом саморегулируемой организации.</w:t>
      </w:r>
    </w:p>
    <w:p w:rsidR="00113387" w:rsidRPr="00F30C1F" w:rsidRDefault="0011338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</w:rPr>
        <w:lastRenderedPageBreak/>
        <w:t xml:space="preserve">Сроки проведения проверки должны обеспечить соблюдение двухмесячного срока с даты предоставления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заявления о приеме в члены саморегулируемой организации с приложенным к нему пакетом документов, определяемым Положением о членстве саморегулируемой организации.</w:t>
      </w:r>
    </w:p>
    <w:p w:rsidR="00B971F4" w:rsidRPr="00F30C1F" w:rsidRDefault="00B971F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13387" w:rsidRPr="00F30C1F" w:rsidRDefault="00113387" w:rsidP="00F30C1F">
      <w:pPr>
        <w:pStyle w:val="Default"/>
        <w:ind w:firstLine="567"/>
        <w:jc w:val="both"/>
        <w:rPr>
          <w:color w:val="00B0F0"/>
        </w:rPr>
      </w:pPr>
    </w:p>
    <w:p w:rsidR="00113387" w:rsidRPr="00F30C1F" w:rsidRDefault="00AD5D04" w:rsidP="00F30C1F">
      <w:pPr>
        <w:spacing w:after="0" w:line="240" w:lineRule="auto"/>
        <w:ind w:firstLine="54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30C1F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="00113387"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Глава 6. Внеплановая проверка</w:t>
      </w:r>
    </w:p>
    <w:p w:rsidR="00113387" w:rsidRPr="00F30C1F" w:rsidRDefault="0011338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86499" w:rsidRPr="00F30C1F" w:rsidRDefault="006C7F6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113387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="00113387" w:rsidRPr="00F30C1F">
        <w:rPr>
          <w:rFonts w:ascii="Times New Roman" w:hAnsi="Times New Roman"/>
          <w:sz w:val="24"/>
          <w:szCs w:val="24"/>
        </w:rPr>
        <w:t>Внеплановая проверка может назначаться в следующих случаях</w:t>
      </w:r>
      <w:r w:rsidR="00113387" w:rsidRPr="00F30C1F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79674D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113387" w:rsidRPr="00F30C1F">
        <w:rPr>
          <w:rFonts w:ascii="Times New Roman" w:eastAsia="Times New Roman" w:hAnsi="Times New Roman"/>
          <w:sz w:val="24"/>
          <w:szCs w:val="24"/>
          <w:lang w:eastAsia="ru-RU"/>
        </w:rPr>
        <w:t>.1.1</w:t>
      </w:r>
      <w:r w:rsidR="0079674D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AD5D04" w:rsidRPr="00F30C1F">
        <w:rPr>
          <w:rFonts w:ascii="Times New Roman" w:eastAsia="Times New Roman" w:hAnsi="Times New Roman"/>
          <w:sz w:val="24"/>
          <w:szCs w:val="24"/>
          <w:lang w:eastAsia="ru-RU"/>
        </w:rPr>
        <w:t>при получении жалоб (обращений, заявлений) от физических и юридических лиц, органов государственной власти и органов местного самоуправления о нарушениях, относящихся к предмету контроля, указанному в п. 2.2 настоящего Положения;</w:t>
      </w:r>
    </w:p>
    <w:p w:rsidR="0079674D" w:rsidRPr="00F30C1F" w:rsidRDefault="006C7F6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  <w:shd w:val="clear" w:color="auto" w:fill="FFFFFF"/>
        </w:rPr>
        <w:t>6</w:t>
      </w:r>
      <w:r w:rsidR="00113387" w:rsidRPr="00F30C1F">
        <w:rPr>
          <w:rFonts w:ascii="Times New Roman" w:hAnsi="Times New Roman"/>
          <w:sz w:val="24"/>
          <w:szCs w:val="24"/>
          <w:shd w:val="clear" w:color="auto" w:fill="FFFFFF"/>
        </w:rPr>
        <w:t>.1.2</w:t>
      </w:r>
      <w:r w:rsidR="0079674D"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AD5D04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по истечении срока исполнения членом </w:t>
      </w:r>
      <w:r w:rsidR="004C5E73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AD5D04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ранее выданного предписания об устранении выявленного нарушения;</w:t>
      </w:r>
    </w:p>
    <w:p w:rsidR="00E86499" w:rsidRPr="00F30C1F" w:rsidRDefault="006C7F6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113387" w:rsidRPr="00F30C1F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>. П</w:t>
      </w:r>
      <w:r w:rsidR="00A630A0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орядок и сроки </w:t>
      </w:r>
      <w:r w:rsidR="003B62E1" w:rsidRPr="00F30C1F">
        <w:rPr>
          <w:rFonts w:ascii="Times New Roman" w:eastAsia="Times New Roman" w:hAnsi="Times New Roman"/>
          <w:sz w:val="24"/>
          <w:szCs w:val="24"/>
          <w:lang w:eastAsia="ru-RU"/>
        </w:rPr>
        <w:t>проведения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внеплановой проверки на основании жалобы (обращения, заявления) </w:t>
      </w:r>
      <w:r w:rsidR="00A630A0" w:rsidRPr="00F30C1F">
        <w:rPr>
          <w:rFonts w:ascii="Times New Roman" w:eastAsia="Times New Roman" w:hAnsi="Times New Roman"/>
          <w:sz w:val="24"/>
          <w:szCs w:val="24"/>
          <w:lang w:eastAsia="ru-RU"/>
        </w:rPr>
        <w:t>определяются в соответствии с Положением о процедуре рассмотрения жалоб на действия (бездействия) членов саморегулируемой организации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86499" w:rsidRPr="00F30C1F" w:rsidRDefault="006C7F6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 При проведении внеплановой проверки </w:t>
      </w:r>
      <w:r w:rsidR="00803771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результатов 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исполнения членом </w:t>
      </w:r>
      <w:r w:rsidR="004C5E73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ранее выданного предписания об устранении выявленного нарушения предмет </w:t>
      </w:r>
      <w:r w:rsidR="00962CC1" w:rsidRPr="00F30C1F">
        <w:rPr>
          <w:rFonts w:ascii="Times New Roman" w:eastAsia="Times New Roman" w:hAnsi="Times New Roman"/>
          <w:sz w:val="24"/>
          <w:szCs w:val="24"/>
          <w:lang w:eastAsia="ru-RU"/>
        </w:rPr>
        <w:t>проверки не</w:t>
      </w:r>
      <w:r w:rsidR="00E86499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выйти за пределы фактов, изложенных в предписании об устранении выявленных нарушений.</w:t>
      </w:r>
    </w:p>
    <w:p w:rsidR="00B51DDB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  <w:lang w:eastAsia="ru-RU"/>
        </w:rPr>
        <w:t>6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>.</w:t>
      </w:r>
      <w:r w:rsidRPr="00F30C1F">
        <w:rPr>
          <w:rFonts w:ascii="Times New Roman" w:hAnsi="Times New Roman"/>
          <w:sz w:val="24"/>
          <w:szCs w:val="24"/>
          <w:lang w:eastAsia="ru-RU"/>
        </w:rPr>
        <w:t>4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B51DDB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случае, указанном в пункте </w:t>
      </w:r>
      <w:r w:rsidR="00B67976" w:rsidRPr="00F30C1F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5943D1" w:rsidRPr="00F30C1F">
        <w:rPr>
          <w:rFonts w:ascii="Times New Roman" w:eastAsia="Times New Roman" w:hAnsi="Times New Roman"/>
          <w:sz w:val="24"/>
          <w:szCs w:val="24"/>
          <w:lang w:eastAsia="ru-RU"/>
        </w:rPr>
        <w:t>.1.2</w:t>
      </w:r>
      <w:r w:rsidR="00B51DDB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B51DDB" w:rsidRPr="00F30C1F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роки осуществления контроля исполнения </w:t>
      </w:r>
      <w:r w:rsidR="00B51DDB" w:rsidRPr="00F30C1F">
        <w:rPr>
          <w:rFonts w:ascii="Times New Roman" w:eastAsia="Times New Roman" w:hAnsi="Times New Roman"/>
          <w:sz w:val="24"/>
          <w:szCs w:val="24"/>
          <w:lang w:eastAsia="ru-RU"/>
        </w:rPr>
        <w:t>выданного предписания об устранении выявленного нарушения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 определяются датами, указанными в таких предписаниях.</w:t>
      </w:r>
    </w:p>
    <w:p w:rsidR="00B51DDB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  <w:lang w:eastAsia="ru-RU"/>
        </w:rPr>
        <w:t>6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>.</w:t>
      </w:r>
      <w:r w:rsidRPr="00F30C1F">
        <w:rPr>
          <w:rFonts w:ascii="Times New Roman" w:hAnsi="Times New Roman"/>
          <w:sz w:val="24"/>
          <w:szCs w:val="24"/>
          <w:lang w:eastAsia="ru-RU"/>
        </w:rPr>
        <w:t>5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. В случае досрочного исполнения </w:t>
      </w:r>
      <w:r w:rsidR="00B51DDB" w:rsidRPr="00F30C1F">
        <w:rPr>
          <w:rFonts w:ascii="Times New Roman" w:eastAsia="Times New Roman" w:hAnsi="Times New Roman"/>
          <w:sz w:val="24"/>
          <w:szCs w:val="24"/>
          <w:lang w:eastAsia="ru-RU"/>
        </w:rPr>
        <w:t>выданного предписания об устранении выявленного нарушения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 контроль</w:t>
      </w:r>
      <w:r w:rsidR="007A65C4" w:rsidRPr="00F30C1F">
        <w:rPr>
          <w:rFonts w:ascii="Times New Roman" w:hAnsi="Times New Roman"/>
          <w:sz w:val="24"/>
          <w:szCs w:val="24"/>
          <w:lang w:eastAsia="ru-RU"/>
        </w:rPr>
        <w:t>ные мероприятия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 осуществля</w:t>
      </w:r>
      <w:r w:rsidR="0011380D" w:rsidRPr="00F30C1F">
        <w:rPr>
          <w:rFonts w:ascii="Times New Roman" w:hAnsi="Times New Roman"/>
          <w:sz w:val="24"/>
          <w:szCs w:val="24"/>
          <w:lang w:eastAsia="ru-RU"/>
        </w:rPr>
        <w:t>ю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>тся с даты предоставления в саморегулируемую организацию информации и документов, подтверждающих исполнение предписания.</w:t>
      </w:r>
    </w:p>
    <w:p w:rsidR="00B51DDB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  <w:lang w:eastAsia="ru-RU"/>
        </w:rPr>
        <w:t>6</w:t>
      </w:r>
      <w:r w:rsidR="00326F9C" w:rsidRPr="00F30C1F">
        <w:rPr>
          <w:rFonts w:ascii="Times New Roman" w:hAnsi="Times New Roman"/>
          <w:sz w:val="24"/>
          <w:szCs w:val="24"/>
          <w:lang w:eastAsia="ru-RU"/>
        </w:rPr>
        <w:t>.</w:t>
      </w:r>
      <w:r w:rsidRPr="00F30C1F">
        <w:rPr>
          <w:rFonts w:ascii="Times New Roman" w:hAnsi="Times New Roman"/>
          <w:sz w:val="24"/>
          <w:szCs w:val="24"/>
          <w:lang w:eastAsia="ru-RU"/>
        </w:rPr>
        <w:t>6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. В случае если по результатам контроля за исполнением членом 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>саморегулируемой организации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70BE4" w:rsidRPr="00F30C1F">
        <w:rPr>
          <w:rFonts w:ascii="Times New Roman" w:eastAsia="Times New Roman" w:hAnsi="Times New Roman"/>
          <w:sz w:val="24"/>
          <w:szCs w:val="24"/>
          <w:lang w:eastAsia="ru-RU"/>
        </w:rPr>
        <w:t>предписания об устранении выявленного нарушения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>выявляются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факты неисполнения 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>предписания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 либо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факты </w:t>
      </w:r>
      <w:proofErr w:type="spellStart"/>
      <w:r w:rsidR="00B51DDB" w:rsidRPr="00F30C1F">
        <w:rPr>
          <w:rFonts w:ascii="Times New Roman" w:hAnsi="Times New Roman"/>
          <w:sz w:val="24"/>
          <w:szCs w:val="24"/>
          <w:lang w:eastAsia="ru-RU"/>
        </w:rPr>
        <w:t>неустранения</w:t>
      </w:r>
      <w:proofErr w:type="spellEnd"/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 в установленный </w:t>
      </w:r>
      <w:r w:rsidR="00070BE4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предписанием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>срок нарушений, явившихся основанием для применения соответствующей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меры дисциплинарного воздействия, </w:t>
      </w:r>
      <w:r w:rsidR="00326F9C" w:rsidRPr="00F30C1F">
        <w:rPr>
          <w:rFonts w:ascii="Times New Roman" w:hAnsi="Times New Roman"/>
          <w:sz w:val="24"/>
          <w:szCs w:val="24"/>
          <w:lang w:eastAsia="ru-RU"/>
        </w:rPr>
        <w:t xml:space="preserve">должностным лицом </w:t>
      </w:r>
      <w:r w:rsidR="0062463B" w:rsidRPr="00F30C1F">
        <w:rPr>
          <w:rFonts w:ascii="Times New Roman" w:hAnsi="Times New Roman"/>
          <w:sz w:val="24"/>
          <w:szCs w:val="24"/>
          <w:lang w:eastAsia="ru-RU"/>
        </w:rPr>
        <w:t xml:space="preserve">Специализированного органа Ассоциации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составляется акт, отражающий указанные факты, который передается 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 xml:space="preserve">в порядке внутреннего делопроизводства саморегулируемой организации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>на</w:t>
      </w:r>
      <w:r w:rsidR="00070BE4" w:rsidRPr="00F30C1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 xml:space="preserve">дальнейшее рассмотрение в </w:t>
      </w:r>
      <w:r w:rsidR="00070BE4" w:rsidRPr="00F30C1F">
        <w:rPr>
          <w:rFonts w:ascii="Times New Roman" w:eastAsia="Times New Roman" w:hAnsi="Times New Roman"/>
          <w:sz w:val="24"/>
          <w:szCs w:val="24"/>
          <w:lang w:eastAsia="ru-RU"/>
        </w:rPr>
        <w:t>Специализированный</w:t>
      </w:r>
      <w:r w:rsidR="00070BE4"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орган по рассмотрению дел о применении в отношении членов саморегулируемой организации мер дисциплинарного воздействия</w:t>
      </w:r>
      <w:r w:rsidR="00B51DDB" w:rsidRPr="00F30C1F">
        <w:rPr>
          <w:rFonts w:ascii="Times New Roman" w:hAnsi="Times New Roman"/>
          <w:sz w:val="24"/>
          <w:szCs w:val="24"/>
          <w:lang w:eastAsia="ru-RU"/>
        </w:rPr>
        <w:t>.</w:t>
      </w:r>
    </w:p>
    <w:p w:rsidR="002C0E27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  <w:lang w:eastAsia="ru-RU"/>
        </w:rPr>
        <w:t>6</w:t>
      </w:r>
      <w:r w:rsidR="002C0E27" w:rsidRPr="00F30C1F">
        <w:rPr>
          <w:rFonts w:ascii="Times New Roman" w:hAnsi="Times New Roman"/>
          <w:sz w:val="24"/>
          <w:szCs w:val="24"/>
          <w:lang w:eastAsia="ru-RU"/>
        </w:rPr>
        <w:t>.</w:t>
      </w:r>
      <w:r w:rsidRPr="00F30C1F">
        <w:rPr>
          <w:rFonts w:ascii="Times New Roman" w:hAnsi="Times New Roman"/>
          <w:sz w:val="24"/>
          <w:szCs w:val="24"/>
          <w:lang w:eastAsia="ru-RU"/>
        </w:rPr>
        <w:t>7</w:t>
      </w:r>
      <w:r w:rsidR="002C0E27" w:rsidRPr="00F30C1F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7A65C4" w:rsidRPr="00F30C1F">
        <w:rPr>
          <w:rFonts w:ascii="Times New Roman" w:hAnsi="Times New Roman"/>
          <w:sz w:val="24"/>
          <w:szCs w:val="24"/>
        </w:rPr>
        <w:t xml:space="preserve">Результатом внеплановой проверки является Акт </w:t>
      </w:r>
      <w:r w:rsidR="005943D1" w:rsidRPr="00F30C1F">
        <w:rPr>
          <w:rFonts w:ascii="Times New Roman" w:hAnsi="Times New Roman"/>
          <w:sz w:val="24"/>
          <w:szCs w:val="24"/>
        </w:rPr>
        <w:t xml:space="preserve">внеплановой </w:t>
      </w:r>
      <w:r w:rsidR="007A65C4" w:rsidRPr="00F30C1F">
        <w:rPr>
          <w:rFonts w:ascii="Times New Roman" w:hAnsi="Times New Roman"/>
          <w:sz w:val="24"/>
          <w:szCs w:val="24"/>
        </w:rPr>
        <w:t xml:space="preserve">проверки, составляемой по форме, </w:t>
      </w:r>
      <w:r w:rsidR="003E23A3" w:rsidRPr="00F30C1F">
        <w:rPr>
          <w:rFonts w:ascii="Times New Roman" w:hAnsi="Times New Roman"/>
          <w:sz w:val="24"/>
          <w:szCs w:val="24"/>
        </w:rPr>
        <w:t xml:space="preserve">устанавливаемой </w:t>
      </w:r>
      <w:r w:rsidR="003E23A3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Руководителем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="007A65C4" w:rsidRPr="00F30C1F">
        <w:rPr>
          <w:rFonts w:ascii="Times New Roman" w:hAnsi="Times New Roman"/>
          <w:sz w:val="24"/>
          <w:szCs w:val="24"/>
        </w:rPr>
        <w:t xml:space="preserve">. </w:t>
      </w:r>
      <w:r w:rsidR="007A65C4" w:rsidRPr="00F30C1F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A630A0" w:rsidRPr="00F30C1F" w:rsidRDefault="00A630A0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25BB5" w:rsidRPr="00F30C1F" w:rsidRDefault="00181280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Глава </w:t>
      </w:r>
      <w:r w:rsidR="006C7F64" w:rsidRPr="00F30C1F">
        <w:rPr>
          <w:b/>
          <w:color w:val="auto"/>
        </w:rPr>
        <w:t>7</w:t>
      </w:r>
      <w:r w:rsidR="00A25BB5" w:rsidRPr="00F30C1F">
        <w:rPr>
          <w:b/>
          <w:color w:val="auto"/>
        </w:rPr>
        <w:t>. Документарная проверка</w:t>
      </w:r>
    </w:p>
    <w:p w:rsidR="001B7483" w:rsidRPr="00F30C1F" w:rsidRDefault="001B7483" w:rsidP="00F30C1F">
      <w:pPr>
        <w:pStyle w:val="Default"/>
        <w:ind w:firstLine="567"/>
        <w:jc w:val="center"/>
        <w:rPr>
          <w:b/>
          <w:color w:val="auto"/>
        </w:rPr>
      </w:pPr>
    </w:p>
    <w:p w:rsidR="00437A07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7</w:t>
      </w:r>
      <w:r w:rsidR="00437A07" w:rsidRPr="00F30C1F">
        <w:rPr>
          <w:rFonts w:ascii="Times New Roman" w:hAnsi="Times New Roman"/>
          <w:sz w:val="24"/>
          <w:szCs w:val="24"/>
        </w:rPr>
        <w:t xml:space="preserve">.1. Объектом документарной проверки являются сведения, содержащиеся в документах члена </w:t>
      </w:r>
      <w:r w:rsidR="00341FFC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437A07" w:rsidRPr="00F30C1F">
        <w:rPr>
          <w:rFonts w:ascii="Times New Roman" w:hAnsi="Times New Roman"/>
          <w:sz w:val="24"/>
          <w:szCs w:val="24"/>
        </w:rPr>
        <w:t xml:space="preserve"> в части соблюдения им требований, являющихся предметом контроля в саморегулируемой организации</w:t>
      </w:r>
      <w:r w:rsidR="00660C4D" w:rsidRPr="00F30C1F">
        <w:rPr>
          <w:rFonts w:ascii="Times New Roman" w:hAnsi="Times New Roman"/>
          <w:sz w:val="24"/>
          <w:szCs w:val="24"/>
        </w:rPr>
        <w:t xml:space="preserve"> в соответствии с п.2.2 настоящего Положения, </w:t>
      </w:r>
      <w:r w:rsidR="00437A07" w:rsidRPr="00F30C1F">
        <w:rPr>
          <w:rFonts w:ascii="Times New Roman" w:hAnsi="Times New Roman"/>
          <w:sz w:val="24"/>
          <w:szCs w:val="24"/>
        </w:rPr>
        <w:t xml:space="preserve">а также </w:t>
      </w:r>
      <w:r w:rsidR="00660C4D" w:rsidRPr="00F30C1F">
        <w:rPr>
          <w:rFonts w:ascii="Times New Roman" w:hAnsi="Times New Roman"/>
          <w:sz w:val="24"/>
          <w:szCs w:val="24"/>
        </w:rPr>
        <w:t xml:space="preserve">в </w:t>
      </w:r>
      <w:r w:rsidR="00437A07" w:rsidRPr="00F30C1F">
        <w:rPr>
          <w:rFonts w:ascii="Times New Roman" w:hAnsi="Times New Roman"/>
          <w:sz w:val="24"/>
          <w:szCs w:val="24"/>
        </w:rPr>
        <w:t>документ</w:t>
      </w:r>
      <w:r w:rsidR="00660C4D" w:rsidRPr="00F30C1F">
        <w:rPr>
          <w:rFonts w:ascii="Times New Roman" w:hAnsi="Times New Roman"/>
          <w:sz w:val="24"/>
          <w:szCs w:val="24"/>
        </w:rPr>
        <w:t>ах</w:t>
      </w:r>
      <w:r w:rsidR="00437A07" w:rsidRPr="00F30C1F">
        <w:rPr>
          <w:rFonts w:ascii="Times New Roman" w:hAnsi="Times New Roman"/>
          <w:sz w:val="24"/>
          <w:szCs w:val="24"/>
        </w:rPr>
        <w:t>, связанны</w:t>
      </w:r>
      <w:r w:rsidR="00660C4D" w:rsidRPr="00F30C1F">
        <w:rPr>
          <w:rFonts w:ascii="Times New Roman" w:hAnsi="Times New Roman"/>
          <w:sz w:val="24"/>
          <w:szCs w:val="24"/>
        </w:rPr>
        <w:t>х</w:t>
      </w:r>
      <w:r w:rsidR="00437A07" w:rsidRPr="00F30C1F">
        <w:rPr>
          <w:rFonts w:ascii="Times New Roman" w:hAnsi="Times New Roman"/>
          <w:sz w:val="24"/>
          <w:szCs w:val="24"/>
        </w:rPr>
        <w:t xml:space="preserve"> с ис</w:t>
      </w:r>
      <w:r w:rsidR="00660C4D" w:rsidRPr="00F30C1F">
        <w:rPr>
          <w:rFonts w:ascii="Times New Roman" w:hAnsi="Times New Roman"/>
          <w:sz w:val="24"/>
          <w:szCs w:val="24"/>
        </w:rPr>
        <w:t xml:space="preserve">полнением членом </w:t>
      </w:r>
      <w:r w:rsidR="00341FFC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660C4D" w:rsidRPr="00F30C1F">
        <w:rPr>
          <w:rFonts w:ascii="Times New Roman" w:hAnsi="Times New Roman"/>
          <w:sz w:val="24"/>
          <w:szCs w:val="24"/>
        </w:rPr>
        <w:t xml:space="preserve"> требований, содержащихся в выданных </w:t>
      </w:r>
      <w:r w:rsidR="00437A07" w:rsidRPr="00F30C1F">
        <w:rPr>
          <w:rFonts w:ascii="Times New Roman" w:hAnsi="Times New Roman"/>
          <w:sz w:val="24"/>
          <w:szCs w:val="24"/>
        </w:rPr>
        <w:t>предписани</w:t>
      </w:r>
      <w:r w:rsidR="00660C4D" w:rsidRPr="00F30C1F">
        <w:rPr>
          <w:rFonts w:ascii="Times New Roman" w:hAnsi="Times New Roman"/>
          <w:sz w:val="24"/>
          <w:szCs w:val="24"/>
        </w:rPr>
        <w:t>ях</w:t>
      </w:r>
      <w:r w:rsidR="00437A07" w:rsidRPr="00F30C1F">
        <w:rPr>
          <w:rFonts w:ascii="Times New Roman" w:hAnsi="Times New Roman"/>
          <w:sz w:val="24"/>
          <w:szCs w:val="24"/>
        </w:rPr>
        <w:t xml:space="preserve"> </w:t>
      </w:r>
      <w:r w:rsidR="00341FFC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437A07" w:rsidRPr="00F30C1F">
        <w:rPr>
          <w:rFonts w:ascii="Times New Roman" w:hAnsi="Times New Roman"/>
          <w:sz w:val="24"/>
          <w:szCs w:val="24"/>
        </w:rPr>
        <w:t>.</w:t>
      </w:r>
    </w:p>
    <w:p w:rsidR="00437A07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iCs/>
          <w:sz w:val="24"/>
          <w:szCs w:val="24"/>
        </w:rPr>
        <w:t>7</w:t>
      </w:r>
      <w:r w:rsidR="00437A07" w:rsidRPr="00F30C1F">
        <w:rPr>
          <w:rFonts w:ascii="Times New Roman" w:hAnsi="Times New Roman"/>
          <w:iCs/>
          <w:sz w:val="24"/>
          <w:szCs w:val="24"/>
        </w:rPr>
        <w:t xml:space="preserve">.2. Документарная проверка </w:t>
      </w:r>
      <w:r w:rsidR="00437A07" w:rsidRPr="00F30C1F">
        <w:rPr>
          <w:rFonts w:ascii="Times New Roman" w:hAnsi="Times New Roman"/>
          <w:sz w:val="24"/>
          <w:szCs w:val="24"/>
        </w:rPr>
        <w:t xml:space="preserve">проводится </w:t>
      </w:r>
      <w:r w:rsidR="00803771" w:rsidRPr="00F30C1F">
        <w:rPr>
          <w:rFonts w:ascii="Times New Roman" w:hAnsi="Times New Roman"/>
          <w:sz w:val="24"/>
          <w:szCs w:val="24"/>
        </w:rPr>
        <w:t>должностными лицами Специализированного органа Ассоциации</w:t>
      </w:r>
      <w:r w:rsidR="00803771" w:rsidRPr="00F30C1F">
        <w:rPr>
          <w:rFonts w:ascii="Times New Roman" w:hAnsi="Times New Roman"/>
          <w:bCs/>
          <w:sz w:val="24"/>
          <w:szCs w:val="24"/>
        </w:rPr>
        <w:t xml:space="preserve"> </w:t>
      </w:r>
      <w:r w:rsidR="00437A07" w:rsidRPr="00F30C1F">
        <w:rPr>
          <w:rFonts w:ascii="Times New Roman" w:hAnsi="Times New Roman"/>
          <w:bCs/>
          <w:sz w:val="24"/>
          <w:szCs w:val="24"/>
        </w:rPr>
        <w:t xml:space="preserve">без выезда </w:t>
      </w:r>
      <w:r w:rsidR="00437A07" w:rsidRPr="00F30C1F">
        <w:rPr>
          <w:rFonts w:ascii="Times New Roman" w:hAnsi="Times New Roman"/>
          <w:iCs/>
          <w:sz w:val="24"/>
          <w:szCs w:val="24"/>
        </w:rPr>
        <w:t xml:space="preserve">к месту нахождения </w:t>
      </w:r>
      <w:r w:rsidR="00437A07" w:rsidRPr="00F30C1F">
        <w:rPr>
          <w:rFonts w:ascii="Times New Roman" w:hAnsi="Times New Roman"/>
          <w:sz w:val="24"/>
          <w:szCs w:val="24"/>
        </w:rPr>
        <w:t xml:space="preserve">органов управления проверяемого лица или </w:t>
      </w:r>
      <w:r w:rsidR="00437A07" w:rsidRPr="00F30C1F">
        <w:rPr>
          <w:rFonts w:ascii="Times New Roman" w:hAnsi="Times New Roman"/>
          <w:iCs/>
          <w:sz w:val="24"/>
          <w:szCs w:val="24"/>
        </w:rPr>
        <w:t>к месту осуществления им своей деятельности</w:t>
      </w:r>
      <w:r w:rsidR="00437A07" w:rsidRPr="00F30C1F">
        <w:rPr>
          <w:rFonts w:ascii="Times New Roman" w:hAnsi="Times New Roman"/>
          <w:sz w:val="24"/>
          <w:szCs w:val="24"/>
        </w:rPr>
        <w:t xml:space="preserve">. </w:t>
      </w:r>
    </w:p>
    <w:p w:rsidR="00437A07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lastRenderedPageBreak/>
        <w:t>7</w:t>
      </w:r>
      <w:r w:rsidR="00437A07" w:rsidRPr="00F30C1F">
        <w:rPr>
          <w:rFonts w:ascii="Times New Roman" w:hAnsi="Times New Roman"/>
          <w:sz w:val="24"/>
          <w:szCs w:val="24"/>
        </w:rPr>
        <w:t xml:space="preserve">.3. В ходе проведения документарной проверки факт соблюдения проверяемым лицом </w:t>
      </w:r>
      <w:r w:rsidR="00437A07" w:rsidRPr="00F30C1F">
        <w:rPr>
          <w:rFonts w:ascii="Times New Roman" w:hAnsi="Times New Roman"/>
          <w:iCs/>
          <w:sz w:val="24"/>
          <w:szCs w:val="24"/>
        </w:rPr>
        <w:t>обязательных требований</w:t>
      </w:r>
      <w:r w:rsidR="00437A07" w:rsidRPr="00F30C1F">
        <w:rPr>
          <w:rFonts w:ascii="Times New Roman" w:hAnsi="Times New Roman"/>
          <w:sz w:val="24"/>
          <w:szCs w:val="24"/>
        </w:rPr>
        <w:t xml:space="preserve">, которые являются предметом контроля в саморегулируемой организации, устанавливается </w:t>
      </w:r>
      <w:r w:rsidR="00AE0CDA" w:rsidRPr="00F30C1F">
        <w:rPr>
          <w:rFonts w:ascii="Times New Roman" w:hAnsi="Times New Roman"/>
          <w:sz w:val="24"/>
          <w:szCs w:val="24"/>
        </w:rPr>
        <w:t xml:space="preserve">должностными лицами </w:t>
      </w:r>
      <w:r w:rsidR="0062463B" w:rsidRPr="00F30C1F">
        <w:rPr>
          <w:rFonts w:ascii="Times New Roman" w:hAnsi="Times New Roman"/>
          <w:sz w:val="24"/>
          <w:szCs w:val="24"/>
        </w:rPr>
        <w:t>Специализированного органа Ассоциации</w:t>
      </w:r>
      <w:r w:rsidR="00341FFC" w:rsidRPr="00F30C1F">
        <w:rPr>
          <w:rFonts w:ascii="Times New Roman" w:hAnsi="Times New Roman"/>
          <w:sz w:val="24"/>
          <w:szCs w:val="24"/>
        </w:rPr>
        <w:t>,</w:t>
      </w:r>
      <w:r w:rsidR="001B7483" w:rsidRPr="00F30C1F">
        <w:rPr>
          <w:rFonts w:ascii="Times New Roman" w:hAnsi="Times New Roman"/>
          <w:sz w:val="24"/>
          <w:szCs w:val="24"/>
        </w:rPr>
        <w:t xml:space="preserve"> </w:t>
      </w:r>
      <w:r w:rsidR="00437A07" w:rsidRPr="00F30C1F">
        <w:rPr>
          <w:rFonts w:ascii="Times New Roman" w:hAnsi="Times New Roman"/>
          <w:sz w:val="24"/>
          <w:szCs w:val="24"/>
        </w:rPr>
        <w:t>на основании информации и сведений, содержащихся в документах, имеющихся в распоряжении саморегулируемой организации и/или представляемых проверяемым лицом.</w:t>
      </w:r>
    </w:p>
    <w:p w:rsidR="001B7483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7</w:t>
      </w:r>
      <w:r w:rsidR="001B7483" w:rsidRPr="00F30C1F">
        <w:rPr>
          <w:rFonts w:ascii="Times New Roman" w:hAnsi="Times New Roman"/>
          <w:sz w:val="24"/>
          <w:szCs w:val="24"/>
        </w:rPr>
        <w:t>.4</w:t>
      </w:r>
      <w:r w:rsidR="00437A07" w:rsidRPr="00F30C1F">
        <w:rPr>
          <w:rFonts w:ascii="Times New Roman" w:hAnsi="Times New Roman"/>
          <w:sz w:val="24"/>
          <w:szCs w:val="24"/>
        </w:rPr>
        <w:t xml:space="preserve">. </w:t>
      </w:r>
      <w:r w:rsidR="001B7483" w:rsidRPr="00F30C1F">
        <w:rPr>
          <w:rFonts w:ascii="Times New Roman" w:hAnsi="Times New Roman"/>
          <w:sz w:val="24"/>
          <w:szCs w:val="24"/>
        </w:rPr>
        <w:t>Непредставление</w:t>
      </w:r>
      <w:r w:rsidR="005943D1" w:rsidRPr="00F30C1F">
        <w:rPr>
          <w:rFonts w:ascii="Times New Roman" w:hAnsi="Times New Roman"/>
          <w:sz w:val="24"/>
          <w:szCs w:val="24"/>
        </w:rPr>
        <w:t xml:space="preserve">, либо нарушение сроков предоставления </w:t>
      </w:r>
      <w:r w:rsidR="001B7483" w:rsidRPr="00F30C1F">
        <w:rPr>
          <w:rFonts w:ascii="Times New Roman" w:hAnsi="Times New Roman"/>
          <w:sz w:val="24"/>
          <w:szCs w:val="24"/>
        </w:rPr>
        <w:t xml:space="preserve"> в </w:t>
      </w:r>
      <w:r w:rsidR="00BB7931" w:rsidRPr="00F30C1F">
        <w:rPr>
          <w:rFonts w:ascii="Times New Roman" w:hAnsi="Times New Roman"/>
          <w:spacing w:val="-6"/>
          <w:sz w:val="24"/>
          <w:szCs w:val="24"/>
        </w:rPr>
        <w:t>саморегулируемую организацию</w:t>
      </w:r>
      <w:r w:rsidR="001B7483" w:rsidRPr="00F30C1F">
        <w:rPr>
          <w:rFonts w:ascii="Times New Roman" w:hAnsi="Times New Roman"/>
          <w:sz w:val="24"/>
          <w:szCs w:val="24"/>
        </w:rPr>
        <w:t xml:space="preserve"> документов, </w:t>
      </w:r>
      <w:r w:rsidR="0084208F" w:rsidRPr="00F30C1F">
        <w:rPr>
          <w:rFonts w:ascii="Times New Roman" w:hAnsi="Times New Roman"/>
          <w:sz w:val="24"/>
          <w:szCs w:val="24"/>
        </w:rPr>
        <w:t>необходимых для осуществления контроля и относящихся к предмету проверки</w:t>
      </w:r>
      <w:r w:rsidR="001B7483" w:rsidRPr="00F30C1F">
        <w:rPr>
          <w:rFonts w:ascii="Times New Roman" w:hAnsi="Times New Roman"/>
          <w:sz w:val="24"/>
          <w:szCs w:val="24"/>
        </w:rPr>
        <w:t>, приравнивается к нарушению правил в части осуществления контроля, а также к нарушению требований, подлежащих проверке</w:t>
      </w:r>
      <w:r w:rsidR="00B10EEF" w:rsidRPr="00F30C1F">
        <w:rPr>
          <w:rFonts w:ascii="Times New Roman" w:hAnsi="Times New Roman"/>
          <w:sz w:val="24"/>
          <w:szCs w:val="24"/>
        </w:rPr>
        <w:t>,</w:t>
      </w:r>
      <w:r w:rsidR="001B7483" w:rsidRPr="00F30C1F">
        <w:rPr>
          <w:rFonts w:ascii="Times New Roman" w:hAnsi="Times New Roman"/>
          <w:sz w:val="24"/>
          <w:szCs w:val="24"/>
        </w:rPr>
        <w:t xml:space="preserve"> и может повлечь за собой применение в отношении нарушителя меры дисциплинарного воздействия. </w:t>
      </w:r>
    </w:p>
    <w:p w:rsidR="001B7483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7</w:t>
      </w:r>
      <w:r w:rsidR="001B7483" w:rsidRPr="00F30C1F">
        <w:rPr>
          <w:rFonts w:ascii="Times New Roman" w:hAnsi="Times New Roman"/>
          <w:sz w:val="24"/>
          <w:szCs w:val="24"/>
        </w:rPr>
        <w:t xml:space="preserve">.5. При проведении документарной проверки </w:t>
      </w:r>
      <w:r w:rsidR="00AE0CD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должностные лица </w:t>
      </w:r>
      <w:r w:rsidR="0062463B" w:rsidRPr="00F30C1F">
        <w:rPr>
          <w:rFonts w:ascii="Times New Roman" w:eastAsia="Times New Roman" w:hAnsi="Times New Roman"/>
          <w:sz w:val="24"/>
          <w:szCs w:val="24"/>
          <w:lang w:eastAsia="ru-RU"/>
        </w:rPr>
        <w:t>Специализированного органа Ассоциации</w:t>
      </w:r>
      <w:r w:rsidR="00A2279B" w:rsidRPr="00F30C1F">
        <w:rPr>
          <w:rFonts w:ascii="Times New Roman" w:hAnsi="Times New Roman"/>
          <w:sz w:val="24"/>
          <w:szCs w:val="24"/>
        </w:rPr>
        <w:t xml:space="preserve"> </w:t>
      </w:r>
      <w:r w:rsidR="001B7483" w:rsidRPr="00F30C1F">
        <w:rPr>
          <w:rFonts w:ascii="Times New Roman" w:hAnsi="Times New Roman"/>
          <w:sz w:val="24"/>
          <w:szCs w:val="24"/>
        </w:rPr>
        <w:t xml:space="preserve">не вправе требовать у члена </w:t>
      </w:r>
      <w:r w:rsidR="00BB7931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1B7483" w:rsidRPr="00F30C1F">
        <w:rPr>
          <w:rFonts w:ascii="Times New Roman" w:hAnsi="Times New Roman"/>
          <w:sz w:val="24"/>
          <w:szCs w:val="24"/>
        </w:rPr>
        <w:t xml:space="preserve"> сведения и документы, не относящиеся к предмету документарной проверки.</w:t>
      </w:r>
    </w:p>
    <w:p w:rsidR="00181280" w:rsidRPr="00F30C1F" w:rsidRDefault="00181280" w:rsidP="00F30C1F">
      <w:pPr>
        <w:pStyle w:val="Default"/>
        <w:ind w:firstLine="567"/>
        <w:jc w:val="center"/>
        <w:rPr>
          <w:b/>
          <w:color w:val="auto"/>
        </w:rPr>
      </w:pPr>
    </w:p>
    <w:p w:rsidR="00A25BB5" w:rsidRPr="00F30C1F" w:rsidRDefault="00181280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Глава </w:t>
      </w:r>
      <w:r w:rsidR="006C7F64" w:rsidRPr="00F30C1F">
        <w:rPr>
          <w:b/>
          <w:color w:val="auto"/>
        </w:rPr>
        <w:t>8</w:t>
      </w:r>
      <w:r w:rsidR="00A25BB5" w:rsidRPr="00F30C1F">
        <w:rPr>
          <w:b/>
          <w:color w:val="auto"/>
        </w:rPr>
        <w:t>. Выездная проверка</w:t>
      </w:r>
    </w:p>
    <w:p w:rsidR="009545EA" w:rsidRPr="00F30C1F" w:rsidRDefault="009545EA" w:rsidP="00F30C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9545EA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8</w:t>
      </w:r>
      <w:r w:rsidR="009545EA" w:rsidRPr="00F30C1F">
        <w:rPr>
          <w:rFonts w:ascii="Times New Roman" w:hAnsi="Times New Roman"/>
          <w:sz w:val="24"/>
          <w:szCs w:val="24"/>
        </w:rPr>
        <w:t xml:space="preserve">.1. </w:t>
      </w:r>
      <w:r w:rsidR="009545EA" w:rsidRPr="00F30C1F">
        <w:rPr>
          <w:rFonts w:ascii="Times New Roman" w:hAnsi="Times New Roman"/>
          <w:iCs/>
          <w:sz w:val="24"/>
          <w:szCs w:val="24"/>
        </w:rPr>
        <w:t xml:space="preserve">Выездная проверка </w:t>
      </w:r>
      <w:r w:rsidR="00A2279B" w:rsidRPr="00F30C1F">
        <w:rPr>
          <w:rFonts w:ascii="Times New Roman" w:hAnsi="Times New Roman"/>
          <w:sz w:val="24"/>
          <w:szCs w:val="24"/>
        </w:rPr>
        <w:t xml:space="preserve">проводится </w:t>
      </w:r>
      <w:r w:rsidR="00442D0B" w:rsidRPr="00F30C1F">
        <w:rPr>
          <w:rFonts w:ascii="Times New Roman" w:hAnsi="Times New Roman"/>
          <w:sz w:val="24"/>
          <w:szCs w:val="24"/>
        </w:rPr>
        <w:t>путем</w:t>
      </w:r>
      <w:r w:rsidR="009545EA" w:rsidRPr="00F30C1F">
        <w:rPr>
          <w:rFonts w:ascii="Times New Roman" w:hAnsi="Times New Roman"/>
          <w:sz w:val="24"/>
          <w:szCs w:val="24"/>
        </w:rPr>
        <w:t xml:space="preserve"> выезд</w:t>
      </w:r>
      <w:r w:rsidR="00A2279B" w:rsidRPr="00F30C1F">
        <w:rPr>
          <w:rFonts w:ascii="Times New Roman" w:hAnsi="Times New Roman"/>
          <w:sz w:val="24"/>
          <w:szCs w:val="24"/>
        </w:rPr>
        <w:t>а</w:t>
      </w:r>
      <w:r w:rsidR="009545EA" w:rsidRPr="00F30C1F">
        <w:rPr>
          <w:rFonts w:ascii="Times New Roman" w:hAnsi="Times New Roman"/>
          <w:sz w:val="24"/>
          <w:szCs w:val="24"/>
        </w:rPr>
        <w:t xml:space="preserve"> </w:t>
      </w:r>
      <w:r w:rsidR="00AE0CDA" w:rsidRPr="00F30C1F">
        <w:rPr>
          <w:rFonts w:ascii="Times New Roman" w:hAnsi="Times New Roman"/>
          <w:sz w:val="24"/>
          <w:szCs w:val="24"/>
        </w:rPr>
        <w:t xml:space="preserve">должностных лиц </w:t>
      </w:r>
      <w:r w:rsidR="0062463B" w:rsidRPr="00F30C1F">
        <w:rPr>
          <w:rFonts w:ascii="Times New Roman" w:hAnsi="Times New Roman"/>
          <w:sz w:val="24"/>
          <w:szCs w:val="24"/>
        </w:rPr>
        <w:t>Специализированного органа Ассоциации</w:t>
      </w:r>
      <w:r w:rsidR="00A2279B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>к месту нахождения органов</w:t>
      </w:r>
      <w:r w:rsidR="00B10EEF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>управления проверяемого лица и/или к месту осуществления им</w:t>
      </w:r>
      <w:r w:rsidR="00B10EEF" w:rsidRPr="00F30C1F">
        <w:rPr>
          <w:rFonts w:ascii="Times New Roman" w:hAnsi="Times New Roman"/>
          <w:sz w:val="24"/>
          <w:szCs w:val="24"/>
        </w:rPr>
        <w:t xml:space="preserve"> своей деятельности</w:t>
      </w:r>
      <w:r w:rsidR="009545EA" w:rsidRPr="00F30C1F">
        <w:rPr>
          <w:rFonts w:ascii="Times New Roman" w:hAnsi="Times New Roman"/>
          <w:sz w:val="24"/>
          <w:szCs w:val="24"/>
        </w:rPr>
        <w:t>.</w:t>
      </w:r>
    </w:p>
    <w:p w:rsidR="009545EA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8</w:t>
      </w:r>
      <w:r w:rsidR="008F4F76" w:rsidRPr="00F30C1F">
        <w:rPr>
          <w:rFonts w:ascii="Times New Roman" w:hAnsi="Times New Roman"/>
          <w:sz w:val="24"/>
          <w:szCs w:val="24"/>
        </w:rPr>
        <w:t>.2</w:t>
      </w:r>
      <w:r w:rsidR="009545EA" w:rsidRPr="00F30C1F">
        <w:rPr>
          <w:rFonts w:ascii="Times New Roman" w:hAnsi="Times New Roman"/>
          <w:sz w:val="24"/>
          <w:szCs w:val="24"/>
        </w:rPr>
        <w:t xml:space="preserve">. Выездная проверка проводится в том случае, если при документарной проверке не представляется возможным в полном объеме оценить соответствие лица установленным </w:t>
      </w:r>
      <w:r w:rsidR="009545EA" w:rsidRPr="00F30C1F">
        <w:rPr>
          <w:rFonts w:ascii="Times New Roman" w:hAnsi="Times New Roman"/>
          <w:iCs/>
          <w:sz w:val="24"/>
          <w:szCs w:val="24"/>
        </w:rPr>
        <w:t>обязательным требованиям</w:t>
      </w:r>
      <w:r w:rsidR="009545EA" w:rsidRPr="00F30C1F">
        <w:rPr>
          <w:rFonts w:ascii="Times New Roman" w:hAnsi="Times New Roman"/>
          <w:sz w:val="24"/>
          <w:szCs w:val="24"/>
        </w:rPr>
        <w:t>, которые являются предметом контроля.</w:t>
      </w:r>
    </w:p>
    <w:p w:rsidR="009545EA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8</w:t>
      </w:r>
      <w:r w:rsidR="008F4F76" w:rsidRPr="00F30C1F">
        <w:rPr>
          <w:rFonts w:ascii="Times New Roman" w:hAnsi="Times New Roman"/>
          <w:sz w:val="24"/>
          <w:szCs w:val="24"/>
        </w:rPr>
        <w:t>.3</w:t>
      </w:r>
      <w:r w:rsidR="009545EA" w:rsidRPr="00F30C1F">
        <w:rPr>
          <w:rFonts w:ascii="Times New Roman" w:hAnsi="Times New Roman"/>
          <w:sz w:val="24"/>
          <w:szCs w:val="24"/>
        </w:rPr>
        <w:t xml:space="preserve">. </w:t>
      </w:r>
      <w:r w:rsidR="00803771" w:rsidRPr="00F30C1F">
        <w:rPr>
          <w:rFonts w:ascii="Times New Roman" w:hAnsi="Times New Roman"/>
          <w:sz w:val="24"/>
          <w:szCs w:val="24"/>
        </w:rPr>
        <w:t>Выездная проверка проводится должностными лицами Специализированного органа Ассоциации, указанными в решении о проведении проверки. До начала проведения выездной проверки, уполномоченному представителю проверяемого члена Ассоциации, для обязательного ознакомления, предъявляется решение о проведении выездной проверки, оформленное в соответствии с настоящим Положением</w:t>
      </w:r>
      <w:r w:rsidR="00B10EEF" w:rsidRPr="00F30C1F">
        <w:rPr>
          <w:rFonts w:ascii="Times New Roman" w:hAnsi="Times New Roman"/>
          <w:sz w:val="24"/>
          <w:szCs w:val="24"/>
        </w:rPr>
        <w:t>.</w:t>
      </w:r>
    </w:p>
    <w:p w:rsidR="009545EA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8</w:t>
      </w:r>
      <w:r w:rsidR="008F4F76" w:rsidRPr="00F30C1F">
        <w:rPr>
          <w:rFonts w:ascii="Times New Roman" w:hAnsi="Times New Roman"/>
          <w:sz w:val="24"/>
          <w:szCs w:val="24"/>
        </w:rPr>
        <w:t>.4</w:t>
      </w:r>
      <w:r w:rsidR="009545EA" w:rsidRPr="00F30C1F">
        <w:rPr>
          <w:rFonts w:ascii="Times New Roman" w:hAnsi="Times New Roman"/>
          <w:sz w:val="24"/>
          <w:szCs w:val="24"/>
        </w:rPr>
        <w:t xml:space="preserve">. В ходе проведения выездной проверки </w:t>
      </w:r>
      <w:r w:rsidR="00AE0CDA" w:rsidRPr="00F30C1F">
        <w:rPr>
          <w:rFonts w:ascii="Times New Roman" w:hAnsi="Times New Roman"/>
          <w:sz w:val="24"/>
          <w:szCs w:val="24"/>
        </w:rPr>
        <w:t xml:space="preserve">должностными лицами </w:t>
      </w:r>
      <w:r w:rsidR="0062463B" w:rsidRPr="00F30C1F">
        <w:rPr>
          <w:rFonts w:ascii="Times New Roman" w:hAnsi="Times New Roman"/>
          <w:sz w:val="24"/>
          <w:szCs w:val="24"/>
        </w:rPr>
        <w:t>Специализированного органа Ассоциации</w:t>
      </w:r>
      <w:r w:rsidR="009545EA" w:rsidRPr="00F30C1F">
        <w:rPr>
          <w:rFonts w:ascii="Times New Roman" w:hAnsi="Times New Roman"/>
          <w:sz w:val="24"/>
          <w:szCs w:val="24"/>
        </w:rPr>
        <w:t xml:space="preserve"> может</w:t>
      </w:r>
      <w:r w:rsidR="00B10EEF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 xml:space="preserve">проводиться собеседование с работниками </w:t>
      </w:r>
      <w:r w:rsidR="0099613C" w:rsidRPr="00F30C1F">
        <w:rPr>
          <w:rFonts w:ascii="Times New Roman" w:hAnsi="Times New Roman"/>
          <w:sz w:val="24"/>
          <w:szCs w:val="24"/>
        </w:rPr>
        <w:t xml:space="preserve">проверяемого члена 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9545EA" w:rsidRPr="00F30C1F">
        <w:rPr>
          <w:rFonts w:ascii="Times New Roman" w:hAnsi="Times New Roman"/>
          <w:sz w:val="24"/>
          <w:szCs w:val="24"/>
        </w:rPr>
        <w:t>,</w:t>
      </w:r>
      <w:r w:rsidR="0099613C" w:rsidRPr="00F30C1F">
        <w:rPr>
          <w:rFonts w:ascii="Times New Roman" w:hAnsi="Times New Roman"/>
          <w:sz w:val="24"/>
          <w:szCs w:val="24"/>
        </w:rPr>
        <w:t xml:space="preserve"> с лицами, являющимися представителями заказчика по договорам подряда</w:t>
      </w:r>
      <w:r w:rsidR="00F07A37">
        <w:rPr>
          <w:rFonts w:ascii="Times New Roman" w:hAnsi="Times New Roman"/>
          <w:sz w:val="24"/>
          <w:szCs w:val="24"/>
        </w:rPr>
        <w:t xml:space="preserve"> </w:t>
      </w:r>
      <w:r w:rsidR="00F07A37" w:rsidRPr="00E71452">
        <w:rPr>
          <w:rFonts w:ascii="Times New Roman" w:hAnsi="Times New Roman"/>
          <w:sz w:val="24"/>
          <w:szCs w:val="24"/>
        </w:rPr>
        <w:t>на</w:t>
      </w:r>
      <w:r w:rsidR="00F07A37" w:rsidRPr="00E714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подготовку проектной документации</w:t>
      </w:r>
      <w:r w:rsidR="0099613C" w:rsidRPr="00F30C1F">
        <w:rPr>
          <w:rFonts w:ascii="Times New Roman" w:hAnsi="Times New Roman"/>
          <w:sz w:val="24"/>
          <w:szCs w:val="24"/>
        </w:rPr>
        <w:t>, заключенным с использованием конкурентных способов</w:t>
      </w:r>
      <w:r w:rsidR="0099613C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заключения договоров,</w:t>
      </w:r>
      <w:r w:rsidR="0099613C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>визуальный осмотр подлинников документов, проверка сост</w:t>
      </w:r>
      <w:r w:rsidR="00E71452">
        <w:rPr>
          <w:rFonts w:ascii="Times New Roman" w:hAnsi="Times New Roman"/>
          <w:sz w:val="24"/>
          <w:szCs w:val="24"/>
        </w:rPr>
        <w:t>ава имущества проверяемого лица.</w:t>
      </w:r>
      <w:r w:rsidR="009545EA" w:rsidRPr="00F30C1F">
        <w:rPr>
          <w:rFonts w:ascii="Times New Roman" w:hAnsi="Times New Roman"/>
          <w:sz w:val="24"/>
          <w:szCs w:val="24"/>
        </w:rPr>
        <w:t xml:space="preserve"> </w:t>
      </w:r>
    </w:p>
    <w:p w:rsidR="009545EA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8</w:t>
      </w:r>
      <w:r w:rsidR="008F4F76" w:rsidRPr="00F30C1F">
        <w:rPr>
          <w:rFonts w:ascii="Times New Roman" w:hAnsi="Times New Roman"/>
          <w:sz w:val="24"/>
          <w:szCs w:val="24"/>
        </w:rPr>
        <w:t>.5</w:t>
      </w:r>
      <w:r w:rsidR="009545EA" w:rsidRPr="00F30C1F">
        <w:rPr>
          <w:rFonts w:ascii="Times New Roman" w:hAnsi="Times New Roman"/>
          <w:sz w:val="24"/>
          <w:szCs w:val="24"/>
        </w:rPr>
        <w:t xml:space="preserve">. Проверяемое лицо обязано предоставить </w:t>
      </w:r>
      <w:r w:rsidR="00AE0CDA" w:rsidRPr="00F30C1F">
        <w:rPr>
          <w:rFonts w:ascii="Times New Roman" w:hAnsi="Times New Roman"/>
          <w:sz w:val="24"/>
          <w:szCs w:val="24"/>
        </w:rPr>
        <w:t xml:space="preserve">должностным лицам </w:t>
      </w:r>
      <w:r w:rsidR="0062463B" w:rsidRPr="00F30C1F">
        <w:rPr>
          <w:rFonts w:ascii="Times New Roman" w:hAnsi="Times New Roman"/>
          <w:sz w:val="24"/>
          <w:szCs w:val="24"/>
        </w:rPr>
        <w:t>Специализированного органа Ассоциации</w:t>
      </w:r>
      <w:r w:rsidR="00B10EEF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 xml:space="preserve">возможность ознакомиться с документами, связанными с предметом выездной проверки, а также обеспечить </w:t>
      </w:r>
      <w:r w:rsidR="0099613C" w:rsidRPr="00F30C1F">
        <w:rPr>
          <w:rFonts w:ascii="Times New Roman" w:hAnsi="Times New Roman"/>
          <w:sz w:val="24"/>
          <w:szCs w:val="24"/>
        </w:rPr>
        <w:t xml:space="preserve">им </w:t>
      </w:r>
      <w:r w:rsidR="009545EA" w:rsidRPr="00F30C1F">
        <w:rPr>
          <w:rFonts w:ascii="Times New Roman" w:hAnsi="Times New Roman"/>
          <w:sz w:val="24"/>
          <w:szCs w:val="24"/>
        </w:rPr>
        <w:t xml:space="preserve">доступ на территорию, в здания, сооружения и помещения, используемые проверяемым лицом при выполнении </w:t>
      </w:r>
      <w:r w:rsidR="0099613C" w:rsidRPr="00F30C1F">
        <w:rPr>
          <w:rFonts w:ascii="Times New Roman" w:hAnsi="Times New Roman"/>
          <w:sz w:val="24"/>
          <w:szCs w:val="24"/>
        </w:rPr>
        <w:t>р</w:t>
      </w:r>
      <w:r w:rsidR="009545EA" w:rsidRPr="00F30C1F">
        <w:rPr>
          <w:rFonts w:ascii="Times New Roman" w:hAnsi="Times New Roman"/>
          <w:sz w:val="24"/>
          <w:szCs w:val="24"/>
        </w:rPr>
        <w:t>абот</w:t>
      </w:r>
      <w:r w:rsidR="00CF5FF4">
        <w:rPr>
          <w:rFonts w:ascii="Times New Roman" w:hAnsi="Times New Roman"/>
          <w:sz w:val="24"/>
          <w:szCs w:val="24"/>
        </w:rPr>
        <w:t xml:space="preserve"> </w:t>
      </w:r>
      <w:r w:rsidR="00CF5FF4" w:rsidRPr="00BF52B0">
        <w:rPr>
          <w:rFonts w:ascii="Times New Roman" w:hAnsi="Times New Roman"/>
          <w:sz w:val="24"/>
          <w:szCs w:val="24"/>
        </w:rPr>
        <w:t>по подготовке проектной документации</w:t>
      </w:r>
      <w:r w:rsidR="009545EA" w:rsidRPr="00BF52B0">
        <w:rPr>
          <w:rFonts w:ascii="Times New Roman" w:hAnsi="Times New Roman"/>
          <w:sz w:val="24"/>
          <w:szCs w:val="24"/>
        </w:rPr>
        <w:t>,</w:t>
      </w:r>
      <w:r w:rsidR="009545EA" w:rsidRPr="00F30C1F">
        <w:rPr>
          <w:rFonts w:ascii="Times New Roman" w:hAnsi="Times New Roman"/>
          <w:sz w:val="24"/>
          <w:szCs w:val="24"/>
        </w:rPr>
        <w:t xml:space="preserve"> к</w:t>
      </w:r>
      <w:r w:rsidR="008F4F76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>объектам используемой материально-технической базы (средства механизации, средства измерения и т.п.).</w:t>
      </w:r>
    </w:p>
    <w:p w:rsidR="009545EA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8</w:t>
      </w:r>
      <w:r w:rsidR="008F4F76" w:rsidRPr="00F30C1F">
        <w:rPr>
          <w:rFonts w:ascii="Times New Roman" w:hAnsi="Times New Roman"/>
          <w:sz w:val="24"/>
          <w:szCs w:val="24"/>
        </w:rPr>
        <w:t>.6</w:t>
      </w:r>
      <w:r w:rsidR="009545EA" w:rsidRPr="00F30C1F">
        <w:rPr>
          <w:rFonts w:ascii="Times New Roman" w:hAnsi="Times New Roman"/>
          <w:sz w:val="24"/>
          <w:szCs w:val="24"/>
        </w:rPr>
        <w:t xml:space="preserve">. В случае невозможности проведения проверки из-за отсутствия </w:t>
      </w:r>
      <w:r w:rsidR="00A2279B" w:rsidRPr="00F30C1F">
        <w:rPr>
          <w:rFonts w:ascii="Times New Roman" w:hAnsi="Times New Roman"/>
          <w:sz w:val="24"/>
          <w:szCs w:val="24"/>
        </w:rPr>
        <w:t xml:space="preserve">надлежащим образом уведомленного </w:t>
      </w:r>
      <w:r w:rsidR="009545EA" w:rsidRPr="00F30C1F">
        <w:rPr>
          <w:rFonts w:ascii="Times New Roman" w:hAnsi="Times New Roman"/>
          <w:sz w:val="24"/>
          <w:szCs w:val="24"/>
        </w:rPr>
        <w:t>проверяемого</w:t>
      </w:r>
      <w:r w:rsidR="008F4F76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>лица по указанному им адресу (фактическому, месту регистрации) или</w:t>
      </w:r>
      <w:r w:rsidR="008F4F76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>вследствие иных непредвиденных ситуаций, ответственн</w:t>
      </w:r>
      <w:r w:rsidR="00AE0CDA" w:rsidRPr="00F30C1F">
        <w:rPr>
          <w:rFonts w:ascii="Times New Roman" w:hAnsi="Times New Roman"/>
          <w:sz w:val="24"/>
          <w:szCs w:val="24"/>
        </w:rPr>
        <w:t>ое</w:t>
      </w:r>
      <w:r w:rsidR="009545EA" w:rsidRPr="00F30C1F">
        <w:rPr>
          <w:rFonts w:ascii="Times New Roman" w:hAnsi="Times New Roman"/>
          <w:sz w:val="24"/>
          <w:szCs w:val="24"/>
        </w:rPr>
        <w:t xml:space="preserve"> за проверку </w:t>
      </w:r>
      <w:r w:rsidR="00AE0CDA" w:rsidRPr="00F30C1F">
        <w:rPr>
          <w:rFonts w:ascii="Times New Roman" w:hAnsi="Times New Roman"/>
          <w:sz w:val="24"/>
          <w:szCs w:val="24"/>
        </w:rPr>
        <w:t xml:space="preserve">должностное лицо </w:t>
      </w:r>
      <w:r w:rsidR="0062463B" w:rsidRPr="00F30C1F">
        <w:rPr>
          <w:rFonts w:ascii="Times New Roman" w:hAnsi="Times New Roman"/>
          <w:sz w:val="24"/>
          <w:szCs w:val="24"/>
        </w:rPr>
        <w:t xml:space="preserve">Специализированного органа Ассоциации </w:t>
      </w:r>
      <w:r w:rsidR="009545EA" w:rsidRPr="00F30C1F">
        <w:rPr>
          <w:rFonts w:ascii="Times New Roman" w:hAnsi="Times New Roman"/>
          <w:sz w:val="24"/>
          <w:szCs w:val="24"/>
        </w:rPr>
        <w:t>обязан</w:t>
      </w:r>
      <w:r w:rsidR="00AE0CDA" w:rsidRPr="00F30C1F">
        <w:rPr>
          <w:rFonts w:ascii="Times New Roman" w:hAnsi="Times New Roman"/>
          <w:sz w:val="24"/>
          <w:szCs w:val="24"/>
        </w:rPr>
        <w:t>о</w:t>
      </w:r>
      <w:r w:rsidR="009545EA" w:rsidRPr="00F30C1F">
        <w:rPr>
          <w:rFonts w:ascii="Times New Roman" w:hAnsi="Times New Roman"/>
          <w:sz w:val="24"/>
          <w:szCs w:val="24"/>
        </w:rPr>
        <w:t xml:space="preserve"> до истечения установленного срока провед</w:t>
      </w:r>
      <w:r w:rsidR="008F4F76" w:rsidRPr="00F30C1F">
        <w:rPr>
          <w:rFonts w:ascii="Times New Roman" w:hAnsi="Times New Roman"/>
          <w:sz w:val="24"/>
          <w:szCs w:val="24"/>
        </w:rPr>
        <w:t xml:space="preserve">ения проверки представить </w:t>
      </w:r>
      <w:r w:rsidR="000369F0" w:rsidRPr="00F30C1F">
        <w:rPr>
          <w:rFonts w:ascii="Times New Roman" w:hAnsi="Times New Roman"/>
          <w:sz w:val="24"/>
          <w:szCs w:val="24"/>
        </w:rPr>
        <w:t>на утверждение</w:t>
      </w:r>
      <w:r w:rsidR="008F4F76" w:rsidRPr="00F30C1F">
        <w:rPr>
          <w:rFonts w:ascii="Times New Roman" w:hAnsi="Times New Roman"/>
          <w:sz w:val="24"/>
          <w:szCs w:val="24"/>
        </w:rPr>
        <w:t xml:space="preserve"> </w:t>
      </w:r>
      <w:r w:rsidR="00126FCF" w:rsidRPr="00F30C1F">
        <w:rPr>
          <w:rFonts w:ascii="Times New Roman" w:hAnsi="Times New Roman"/>
          <w:sz w:val="24"/>
          <w:szCs w:val="24"/>
        </w:rPr>
        <w:t xml:space="preserve">Руководителю </w:t>
      </w:r>
      <w:r w:rsidR="0062463B" w:rsidRPr="00F30C1F">
        <w:rPr>
          <w:rFonts w:ascii="Times New Roman" w:hAnsi="Times New Roman"/>
          <w:sz w:val="24"/>
          <w:szCs w:val="24"/>
        </w:rPr>
        <w:t xml:space="preserve">Специализированного органа Ассоциации </w:t>
      </w:r>
      <w:r w:rsidR="008F4F76" w:rsidRPr="00F30C1F">
        <w:rPr>
          <w:rFonts w:ascii="Times New Roman" w:hAnsi="Times New Roman"/>
          <w:sz w:val="24"/>
          <w:szCs w:val="24"/>
        </w:rPr>
        <w:t>соответ</w:t>
      </w:r>
      <w:r w:rsidR="009545EA" w:rsidRPr="00F30C1F">
        <w:rPr>
          <w:rFonts w:ascii="Times New Roman" w:hAnsi="Times New Roman"/>
          <w:sz w:val="24"/>
          <w:szCs w:val="24"/>
        </w:rPr>
        <w:t>ствующий акт с описанием конкретной причины невозможности проведения запланиро</w:t>
      </w:r>
      <w:r w:rsidR="008F4F76" w:rsidRPr="00F30C1F">
        <w:rPr>
          <w:rFonts w:ascii="Times New Roman" w:hAnsi="Times New Roman"/>
          <w:sz w:val="24"/>
          <w:szCs w:val="24"/>
        </w:rPr>
        <w:t>ван</w:t>
      </w:r>
      <w:r w:rsidR="009545EA" w:rsidRPr="00F30C1F">
        <w:rPr>
          <w:rFonts w:ascii="Times New Roman" w:hAnsi="Times New Roman"/>
          <w:sz w:val="24"/>
          <w:szCs w:val="24"/>
        </w:rPr>
        <w:t xml:space="preserve">ной проверки. Утвержденный </w:t>
      </w:r>
      <w:r w:rsidR="00126FCF" w:rsidRPr="00F30C1F">
        <w:rPr>
          <w:rFonts w:ascii="Times New Roman" w:hAnsi="Times New Roman"/>
          <w:sz w:val="24"/>
          <w:szCs w:val="24"/>
        </w:rPr>
        <w:t>Руководителем</w:t>
      </w:r>
      <w:r w:rsidR="009545EA" w:rsidRPr="00F30C1F">
        <w:rPr>
          <w:rFonts w:ascii="Times New Roman" w:hAnsi="Times New Roman"/>
          <w:sz w:val="24"/>
          <w:szCs w:val="24"/>
        </w:rPr>
        <w:t xml:space="preserve"> </w:t>
      </w:r>
      <w:r w:rsidR="0062463B" w:rsidRPr="00F30C1F">
        <w:rPr>
          <w:rFonts w:ascii="Times New Roman" w:hAnsi="Times New Roman"/>
          <w:sz w:val="24"/>
          <w:szCs w:val="24"/>
        </w:rPr>
        <w:t xml:space="preserve">Специализированного органа Ассоциации </w:t>
      </w:r>
      <w:r w:rsidR="008F4F76" w:rsidRPr="00F30C1F">
        <w:rPr>
          <w:rFonts w:ascii="Times New Roman" w:hAnsi="Times New Roman"/>
          <w:sz w:val="24"/>
          <w:szCs w:val="24"/>
        </w:rPr>
        <w:t>акт проверки направля</w:t>
      </w:r>
      <w:r w:rsidR="009545EA" w:rsidRPr="00F30C1F">
        <w:rPr>
          <w:rFonts w:ascii="Times New Roman" w:hAnsi="Times New Roman"/>
          <w:sz w:val="24"/>
          <w:szCs w:val="24"/>
        </w:rPr>
        <w:t xml:space="preserve">ется в </w:t>
      </w:r>
      <w:r w:rsidR="00A2279B" w:rsidRPr="00F30C1F">
        <w:rPr>
          <w:rFonts w:ascii="Times New Roman" w:hAnsi="Times New Roman"/>
          <w:sz w:val="24"/>
          <w:szCs w:val="24"/>
        </w:rPr>
        <w:t xml:space="preserve">Специализированный орган по рассмотрению дел о применении в отношении членов саморегулируемой организации мер дисциплинарного воздействия </w:t>
      </w:r>
      <w:r w:rsidR="009545EA" w:rsidRPr="00F30C1F">
        <w:rPr>
          <w:rFonts w:ascii="Times New Roman" w:hAnsi="Times New Roman"/>
          <w:sz w:val="24"/>
          <w:szCs w:val="24"/>
        </w:rPr>
        <w:t>в целях возбуждения дисциплинарного производства. При</w:t>
      </w:r>
      <w:r w:rsidR="008F4F76" w:rsidRPr="00F30C1F">
        <w:rPr>
          <w:rFonts w:ascii="Times New Roman" w:hAnsi="Times New Roman"/>
          <w:sz w:val="24"/>
          <w:szCs w:val="24"/>
        </w:rPr>
        <w:t xml:space="preserve"> </w:t>
      </w:r>
      <w:r w:rsidR="009545EA" w:rsidRPr="00F30C1F">
        <w:rPr>
          <w:rFonts w:ascii="Times New Roman" w:hAnsi="Times New Roman"/>
          <w:sz w:val="24"/>
          <w:szCs w:val="24"/>
        </w:rPr>
        <w:t>этом к акту прилагаются (при наличии):</w:t>
      </w:r>
    </w:p>
    <w:p w:rsidR="009545EA" w:rsidRPr="00F30C1F" w:rsidRDefault="009545EA" w:rsidP="00F30C1F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копия квитанции о направлении в адрес лица уведо</w:t>
      </w:r>
      <w:r w:rsidR="008F4F76" w:rsidRPr="00F30C1F">
        <w:rPr>
          <w:rFonts w:ascii="Times New Roman" w:hAnsi="Times New Roman"/>
          <w:sz w:val="24"/>
          <w:szCs w:val="24"/>
        </w:rPr>
        <w:t>мления (запроса) о про</w:t>
      </w:r>
      <w:r w:rsidRPr="00F30C1F">
        <w:rPr>
          <w:rFonts w:ascii="Times New Roman" w:hAnsi="Times New Roman"/>
          <w:sz w:val="24"/>
          <w:szCs w:val="24"/>
        </w:rPr>
        <w:t>ведении проверки;</w:t>
      </w:r>
    </w:p>
    <w:p w:rsidR="009545EA" w:rsidRPr="00F30C1F" w:rsidRDefault="00803771" w:rsidP="00F30C1F">
      <w:pPr>
        <w:pStyle w:val="a3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изготовленное на бумажном носителе сообщение </w:t>
      </w:r>
      <w:r w:rsidR="009545EA" w:rsidRPr="00F30C1F">
        <w:rPr>
          <w:rFonts w:ascii="Times New Roman" w:hAnsi="Times New Roman"/>
          <w:sz w:val="24"/>
          <w:szCs w:val="24"/>
        </w:rPr>
        <w:t>о направлении на адрес э</w:t>
      </w:r>
      <w:r w:rsidR="008F4F76" w:rsidRPr="00F30C1F">
        <w:rPr>
          <w:rFonts w:ascii="Times New Roman" w:hAnsi="Times New Roman"/>
          <w:sz w:val="24"/>
          <w:szCs w:val="24"/>
        </w:rPr>
        <w:t>лектронной почты лица копии уве</w:t>
      </w:r>
      <w:r w:rsidR="009545EA" w:rsidRPr="00F30C1F">
        <w:rPr>
          <w:rFonts w:ascii="Times New Roman" w:hAnsi="Times New Roman"/>
          <w:sz w:val="24"/>
          <w:szCs w:val="24"/>
        </w:rPr>
        <w:t>домления (запроса) в электронном виде;</w:t>
      </w:r>
    </w:p>
    <w:p w:rsidR="00A25BB5" w:rsidRPr="00F30C1F" w:rsidRDefault="00FC202F" w:rsidP="00F30C1F">
      <w:pPr>
        <w:pStyle w:val="a3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lastRenderedPageBreak/>
        <w:t>иные подтверждающие документы.</w:t>
      </w:r>
    </w:p>
    <w:p w:rsidR="0011380D" w:rsidRPr="00F30C1F" w:rsidRDefault="0011380D" w:rsidP="00F30C1F">
      <w:pPr>
        <w:pStyle w:val="Default"/>
        <w:ind w:firstLine="567"/>
        <w:jc w:val="center"/>
        <w:rPr>
          <w:color w:val="auto"/>
        </w:rPr>
      </w:pPr>
    </w:p>
    <w:p w:rsidR="00A25BB5" w:rsidRPr="00F30C1F" w:rsidRDefault="00181280" w:rsidP="00F30C1F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t xml:space="preserve">Глава </w:t>
      </w:r>
      <w:r w:rsidR="006C7F64" w:rsidRPr="00F30C1F">
        <w:rPr>
          <w:rFonts w:ascii="Times New Roman" w:hAnsi="Times New Roman"/>
          <w:b/>
          <w:sz w:val="24"/>
          <w:szCs w:val="24"/>
        </w:rPr>
        <w:t>9</w:t>
      </w:r>
      <w:r w:rsidR="00A25BB5" w:rsidRPr="00F30C1F">
        <w:rPr>
          <w:rFonts w:ascii="Times New Roman" w:hAnsi="Times New Roman"/>
          <w:b/>
          <w:sz w:val="24"/>
          <w:szCs w:val="24"/>
        </w:rPr>
        <w:t>. Сроки проведения проверки</w:t>
      </w:r>
    </w:p>
    <w:p w:rsidR="00A25BB5" w:rsidRPr="00F30C1F" w:rsidRDefault="00A25BB5" w:rsidP="00F30C1F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9545EA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9</w:t>
      </w:r>
      <w:r w:rsidR="00A25BB5" w:rsidRPr="00F30C1F">
        <w:rPr>
          <w:rFonts w:ascii="Times New Roman" w:hAnsi="Times New Roman"/>
          <w:sz w:val="24"/>
          <w:szCs w:val="24"/>
        </w:rPr>
        <w:t>.1. Сроки</w:t>
      </w:r>
      <w:r w:rsidR="00521EC5" w:rsidRPr="00F30C1F">
        <w:rPr>
          <w:rFonts w:ascii="Times New Roman" w:hAnsi="Times New Roman"/>
          <w:sz w:val="24"/>
          <w:szCs w:val="24"/>
        </w:rPr>
        <w:t xml:space="preserve"> проведения каждой из проверок </w:t>
      </w:r>
      <w:r w:rsidR="00B873C8" w:rsidRPr="00F30C1F">
        <w:rPr>
          <w:rFonts w:ascii="Times New Roman" w:hAnsi="Times New Roman"/>
          <w:sz w:val="24"/>
          <w:szCs w:val="24"/>
        </w:rPr>
        <w:t>определяю</w:t>
      </w:r>
      <w:r w:rsidR="00A25BB5" w:rsidRPr="00F30C1F">
        <w:rPr>
          <w:rFonts w:ascii="Times New Roman" w:hAnsi="Times New Roman"/>
          <w:sz w:val="24"/>
          <w:szCs w:val="24"/>
        </w:rPr>
        <w:t xml:space="preserve">тся </w:t>
      </w:r>
      <w:r w:rsidR="00B873C8" w:rsidRPr="00F30C1F">
        <w:rPr>
          <w:rFonts w:ascii="Times New Roman" w:hAnsi="Times New Roman"/>
          <w:sz w:val="24"/>
          <w:szCs w:val="24"/>
        </w:rPr>
        <w:t xml:space="preserve">исходя из предмета контроля, установленного в п.2.2 настоящего Положения, </w:t>
      </w:r>
      <w:r w:rsidR="00A25BB5" w:rsidRPr="00F30C1F">
        <w:rPr>
          <w:rFonts w:ascii="Times New Roman" w:hAnsi="Times New Roman"/>
          <w:sz w:val="24"/>
          <w:szCs w:val="24"/>
        </w:rPr>
        <w:t xml:space="preserve">в соответствии с тем или иным </w:t>
      </w:r>
      <w:r w:rsidR="008D55EA" w:rsidRPr="00F30C1F">
        <w:rPr>
          <w:rFonts w:ascii="Times New Roman" w:hAnsi="Times New Roman"/>
          <w:sz w:val="24"/>
          <w:szCs w:val="24"/>
        </w:rPr>
        <w:t>П</w:t>
      </w:r>
      <w:r w:rsidR="00A25BB5" w:rsidRPr="00F30C1F">
        <w:rPr>
          <w:rFonts w:ascii="Times New Roman" w:hAnsi="Times New Roman"/>
          <w:sz w:val="24"/>
          <w:szCs w:val="24"/>
        </w:rPr>
        <w:t>орядком организации и проведения проверок,</w:t>
      </w:r>
      <w:r w:rsidR="00B873C8" w:rsidRPr="00F30C1F">
        <w:rPr>
          <w:rFonts w:ascii="Times New Roman" w:hAnsi="Times New Roman"/>
          <w:sz w:val="24"/>
          <w:szCs w:val="24"/>
        </w:rPr>
        <w:t xml:space="preserve"> закрепленных в </w:t>
      </w:r>
      <w:r w:rsidR="008D55EA" w:rsidRPr="00F30C1F">
        <w:rPr>
          <w:rFonts w:ascii="Times New Roman" w:hAnsi="Times New Roman"/>
          <w:sz w:val="24"/>
          <w:szCs w:val="24"/>
        </w:rPr>
        <w:t xml:space="preserve">Приложениях </w:t>
      </w:r>
      <w:r w:rsidR="0096104B" w:rsidRPr="00F30C1F">
        <w:rPr>
          <w:rFonts w:ascii="Times New Roman" w:hAnsi="Times New Roman"/>
          <w:sz w:val="24"/>
          <w:szCs w:val="24"/>
        </w:rPr>
        <w:t xml:space="preserve">А, Б, В </w:t>
      </w:r>
      <w:r w:rsidR="008D55EA" w:rsidRPr="00F30C1F">
        <w:rPr>
          <w:rFonts w:ascii="Times New Roman" w:hAnsi="Times New Roman"/>
          <w:sz w:val="24"/>
          <w:szCs w:val="24"/>
        </w:rPr>
        <w:t>к настоящему</w:t>
      </w:r>
      <w:r w:rsidR="00B873C8" w:rsidRPr="00F30C1F">
        <w:rPr>
          <w:rFonts w:ascii="Times New Roman" w:hAnsi="Times New Roman"/>
          <w:sz w:val="24"/>
          <w:szCs w:val="24"/>
        </w:rPr>
        <w:t xml:space="preserve"> Положени</w:t>
      </w:r>
      <w:r w:rsidR="008D55EA" w:rsidRPr="00F30C1F">
        <w:rPr>
          <w:rFonts w:ascii="Times New Roman" w:hAnsi="Times New Roman"/>
          <w:sz w:val="24"/>
          <w:szCs w:val="24"/>
        </w:rPr>
        <w:t>ю</w:t>
      </w:r>
      <w:r w:rsidR="00A25BB5" w:rsidRPr="00F30C1F">
        <w:rPr>
          <w:rFonts w:ascii="Times New Roman" w:hAnsi="Times New Roman"/>
          <w:sz w:val="24"/>
          <w:szCs w:val="24"/>
        </w:rPr>
        <w:t xml:space="preserve">. </w:t>
      </w:r>
    </w:p>
    <w:p w:rsidR="00A25BB5" w:rsidRPr="00F30C1F" w:rsidRDefault="006C7F6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9</w:t>
      </w:r>
      <w:r w:rsidR="00A25BB5" w:rsidRPr="00F30C1F">
        <w:rPr>
          <w:rFonts w:ascii="Times New Roman" w:hAnsi="Times New Roman"/>
          <w:sz w:val="24"/>
          <w:szCs w:val="24"/>
        </w:rPr>
        <w:t xml:space="preserve">.2. В исключительных случаях, связанных с необходимостью проведения сложных и (или) длительных исследований, испытаний, специальных экспертиз и расследований на основании мотивированных предложений должностных лиц </w:t>
      </w:r>
      <w:r w:rsidR="0062463B" w:rsidRPr="00F30C1F">
        <w:rPr>
          <w:rFonts w:ascii="Times New Roman" w:hAnsi="Times New Roman"/>
          <w:sz w:val="24"/>
          <w:szCs w:val="24"/>
        </w:rPr>
        <w:t xml:space="preserve">Специализированного органа Ассоциации </w:t>
      </w:r>
      <w:r w:rsidR="008D55EA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A25BB5" w:rsidRPr="00F30C1F">
        <w:rPr>
          <w:rFonts w:ascii="Times New Roman" w:hAnsi="Times New Roman"/>
          <w:sz w:val="24"/>
          <w:szCs w:val="24"/>
        </w:rPr>
        <w:t xml:space="preserve">, проводящих проверку, срок проведения проверки может быть продлен </w:t>
      </w:r>
      <w:r w:rsidR="00126FCF" w:rsidRPr="00F30C1F">
        <w:rPr>
          <w:rFonts w:ascii="Times New Roman" w:hAnsi="Times New Roman"/>
          <w:sz w:val="24"/>
          <w:szCs w:val="24"/>
        </w:rPr>
        <w:t>Руководител</w:t>
      </w:r>
      <w:r w:rsidR="00A0564E" w:rsidRPr="00F30C1F">
        <w:rPr>
          <w:rFonts w:ascii="Times New Roman" w:hAnsi="Times New Roman"/>
          <w:sz w:val="24"/>
          <w:szCs w:val="24"/>
        </w:rPr>
        <w:t xml:space="preserve">ем </w:t>
      </w:r>
      <w:r w:rsidR="0062463B" w:rsidRPr="00F30C1F">
        <w:rPr>
          <w:rFonts w:ascii="Times New Roman" w:hAnsi="Times New Roman"/>
          <w:sz w:val="24"/>
          <w:szCs w:val="24"/>
        </w:rPr>
        <w:t>Специализированного органа Ассоциации</w:t>
      </w:r>
      <w:r w:rsidR="00A25BB5" w:rsidRPr="00F30C1F">
        <w:rPr>
          <w:rFonts w:ascii="Times New Roman" w:hAnsi="Times New Roman"/>
          <w:sz w:val="24"/>
          <w:szCs w:val="24"/>
        </w:rPr>
        <w:t xml:space="preserve">, но не более чем на </w:t>
      </w:r>
      <w:r w:rsidR="00A0564E" w:rsidRPr="00F30C1F">
        <w:rPr>
          <w:rFonts w:ascii="Times New Roman" w:hAnsi="Times New Roman"/>
          <w:sz w:val="24"/>
          <w:szCs w:val="24"/>
        </w:rPr>
        <w:t>двад</w:t>
      </w:r>
      <w:r w:rsidR="00A25BB5" w:rsidRPr="00F30C1F">
        <w:rPr>
          <w:rFonts w:ascii="Times New Roman" w:hAnsi="Times New Roman"/>
          <w:sz w:val="24"/>
          <w:szCs w:val="24"/>
        </w:rPr>
        <w:t>цать рабочих дней.</w:t>
      </w:r>
    </w:p>
    <w:p w:rsidR="00803771" w:rsidRPr="00F30C1F" w:rsidRDefault="00803771" w:rsidP="00F30C1F">
      <w:pPr>
        <w:pStyle w:val="Default"/>
        <w:ind w:firstLine="567"/>
        <w:jc w:val="center"/>
        <w:rPr>
          <w:b/>
          <w:color w:val="auto"/>
        </w:rPr>
      </w:pPr>
    </w:p>
    <w:p w:rsidR="00A25BB5" w:rsidRPr="00F30C1F" w:rsidRDefault="00181280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Глава </w:t>
      </w:r>
      <w:r w:rsidR="006C7F64" w:rsidRPr="00F30C1F">
        <w:rPr>
          <w:b/>
          <w:color w:val="auto"/>
        </w:rPr>
        <w:t>10</w:t>
      </w:r>
      <w:r w:rsidR="00A25BB5" w:rsidRPr="00F30C1F">
        <w:rPr>
          <w:b/>
          <w:color w:val="auto"/>
        </w:rPr>
        <w:t>. Порядок ор</w:t>
      </w:r>
      <w:r w:rsidR="00D9654C" w:rsidRPr="00F30C1F">
        <w:rPr>
          <w:b/>
          <w:color w:val="auto"/>
        </w:rPr>
        <w:t>ганизации и проведения проверок</w:t>
      </w:r>
    </w:p>
    <w:p w:rsidR="00D9654C" w:rsidRPr="00F30C1F" w:rsidRDefault="00D9654C" w:rsidP="00F30C1F">
      <w:pPr>
        <w:pStyle w:val="Default"/>
        <w:ind w:firstLine="567"/>
        <w:jc w:val="center"/>
        <w:rPr>
          <w:b/>
          <w:color w:val="auto"/>
        </w:rPr>
      </w:pPr>
    </w:p>
    <w:p w:rsidR="00D3651B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F30C1F">
        <w:rPr>
          <w:rFonts w:ascii="Times New Roman" w:hAnsi="Times New Roman"/>
          <w:spacing w:val="-6"/>
          <w:sz w:val="24"/>
          <w:szCs w:val="24"/>
        </w:rPr>
        <w:t>10</w:t>
      </w:r>
      <w:r w:rsidR="00803771" w:rsidRPr="00F30C1F">
        <w:rPr>
          <w:rFonts w:ascii="Times New Roman" w:hAnsi="Times New Roman"/>
          <w:spacing w:val="-6"/>
          <w:sz w:val="24"/>
          <w:szCs w:val="24"/>
        </w:rPr>
        <w:t>.1</w:t>
      </w:r>
      <w:r w:rsidR="00A56F74" w:rsidRPr="00F30C1F">
        <w:rPr>
          <w:rFonts w:ascii="Times New Roman" w:hAnsi="Times New Roman"/>
          <w:spacing w:val="-6"/>
          <w:sz w:val="24"/>
          <w:szCs w:val="24"/>
        </w:rPr>
        <w:t xml:space="preserve">. </w:t>
      </w:r>
      <w:r w:rsidR="00D3651B" w:rsidRPr="00F30C1F">
        <w:rPr>
          <w:rFonts w:ascii="Times New Roman" w:hAnsi="Times New Roman"/>
          <w:spacing w:val="-6"/>
          <w:sz w:val="24"/>
          <w:szCs w:val="24"/>
        </w:rPr>
        <w:t>Порядки организации и проведения проверок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>,</w:t>
      </w:r>
      <w:r w:rsidR="00D3651B" w:rsidRPr="00F30C1F">
        <w:rPr>
          <w:rFonts w:ascii="Times New Roman" w:hAnsi="Times New Roman"/>
          <w:spacing w:val="-6"/>
          <w:sz w:val="24"/>
          <w:szCs w:val="24"/>
        </w:rPr>
        <w:t xml:space="preserve"> исходя из предмета контроля в </w:t>
      </w:r>
      <w:r w:rsidR="00962CC1" w:rsidRPr="00F30C1F">
        <w:rPr>
          <w:rFonts w:ascii="Times New Roman" w:hAnsi="Times New Roman"/>
          <w:spacing w:val="-6"/>
          <w:sz w:val="24"/>
          <w:szCs w:val="24"/>
        </w:rPr>
        <w:t>соответствии с</w:t>
      </w:r>
      <w:r w:rsidR="00D3651B" w:rsidRPr="00F30C1F">
        <w:rPr>
          <w:rFonts w:ascii="Times New Roman" w:hAnsi="Times New Roman"/>
          <w:spacing w:val="-6"/>
          <w:sz w:val="24"/>
          <w:szCs w:val="24"/>
        </w:rPr>
        <w:t xml:space="preserve"> п.2.2 настоящего Положения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>,</w:t>
      </w:r>
      <w:r w:rsidR="00D3651B" w:rsidRPr="00F30C1F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962CC1" w:rsidRPr="00F30C1F">
        <w:rPr>
          <w:rFonts w:ascii="Times New Roman" w:hAnsi="Times New Roman"/>
          <w:spacing w:val="-6"/>
          <w:sz w:val="24"/>
          <w:szCs w:val="24"/>
        </w:rPr>
        <w:t>определены соответствующими</w:t>
      </w:r>
      <w:r w:rsidR="008D55EA" w:rsidRPr="00F30C1F">
        <w:rPr>
          <w:rFonts w:ascii="Times New Roman" w:hAnsi="Times New Roman"/>
          <w:spacing w:val="-6"/>
          <w:sz w:val="24"/>
          <w:szCs w:val="24"/>
        </w:rPr>
        <w:t xml:space="preserve"> приложениями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 xml:space="preserve"> А, Б, В</w:t>
      </w:r>
      <w:r w:rsidR="008D55EA" w:rsidRPr="00F30C1F">
        <w:rPr>
          <w:rFonts w:ascii="Times New Roman" w:hAnsi="Times New Roman"/>
          <w:spacing w:val="-6"/>
          <w:sz w:val="24"/>
          <w:szCs w:val="24"/>
        </w:rPr>
        <w:t xml:space="preserve"> к настоящему Положению</w:t>
      </w:r>
      <w:r w:rsidR="00D3651B" w:rsidRPr="00F30C1F">
        <w:rPr>
          <w:rFonts w:ascii="Times New Roman" w:hAnsi="Times New Roman"/>
          <w:spacing w:val="-6"/>
          <w:sz w:val="24"/>
          <w:szCs w:val="24"/>
        </w:rPr>
        <w:t>.</w:t>
      </w:r>
    </w:p>
    <w:p w:rsidR="004A62C9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F30C1F">
        <w:rPr>
          <w:rFonts w:ascii="Times New Roman" w:hAnsi="Times New Roman"/>
          <w:spacing w:val="-6"/>
          <w:sz w:val="24"/>
          <w:szCs w:val="24"/>
        </w:rPr>
        <w:t>10</w:t>
      </w:r>
      <w:r w:rsidR="00A56F74" w:rsidRPr="00F30C1F">
        <w:rPr>
          <w:rFonts w:ascii="Times New Roman" w:hAnsi="Times New Roman"/>
          <w:spacing w:val="-6"/>
          <w:sz w:val="24"/>
          <w:szCs w:val="24"/>
        </w:rPr>
        <w:t>.</w:t>
      </w:r>
      <w:r w:rsidR="00803771" w:rsidRPr="00F30C1F">
        <w:rPr>
          <w:rFonts w:ascii="Times New Roman" w:hAnsi="Times New Roman"/>
          <w:spacing w:val="-6"/>
          <w:sz w:val="24"/>
          <w:szCs w:val="24"/>
        </w:rPr>
        <w:t>2</w:t>
      </w:r>
      <w:r w:rsidR="00A56F74" w:rsidRPr="00F30C1F">
        <w:rPr>
          <w:rFonts w:ascii="Times New Roman" w:hAnsi="Times New Roman"/>
          <w:spacing w:val="-6"/>
          <w:sz w:val="24"/>
          <w:szCs w:val="24"/>
        </w:rPr>
        <w:t xml:space="preserve">. 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 xml:space="preserve">В случае совпадения </w:t>
      </w:r>
      <w:r w:rsidR="00AA01FB" w:rsidRPr="00F30C1F">
        <w:rPr>
          <w:rFonts w:ascii="Times New Roman" w:hAnsi="Times New Roman"/>
          <w:spacing w:val="-6"/>
          <w:sz w:val="24"/>
          <w:szCs w:val="24"/>
        </w:rPr>
        <w:t xml:space="preserve">назначенных 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>дат проведения проверок, определенных</w:t>
      </w:r>
      <w:r w:rsidR="00DC1B4A" w:rsidRPr="00F30C1F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F66357" w:rsidRPr="00F30C1F">
        <w:rPr>
          <w:rFonts w:ascii="Times New Roman" w:hAnsi="Times New Roman"/>
          <w:spacing w:val="-6"/>
          <w:sz w:val="24"/>
          <w:szCs w:val="24"/>
        </w:rPr>
        <w:t>Приложениями А, Б и В к настоящему положению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 xml:space="preserve">, 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организацией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 xml:space="preserve"> проводит</w:t>
      </w:r>
      <w:r w:rsidR="00DC1B4A" w:rsidRPr="00F30C1F">
        <w:rPr>
          <w:rFonts w:ascii="Times New Roman" w:hAnsi="Times New Roman"/>
          <w:spacing w:val="-6"/>
          <w:sz w:val="24"/>
          <w:szCs w:val="24"/>
        </w:rPr>
        <w:t>ся комплексная проверка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 xml:space="preserve"> на предмет </w:t>
      </w:r>
      <w:r w:rsidR="00AA01FB" w:rsidRPr="00F30C1F">
        <w:rPr>
          <w:rFonts w:ascii="Times New Roman" w:hAnsi="Times New Roman"/>
          <w:spacing w:val="-6"/>
          <w:sz w:val="24"/>
          <w:szCs w:val="24"/>
        </w:rPr>
        <w:t xml:space="preserve">полного </w:t>
      </w:r>
      <w:r w:rsidR="004A62C9" w:rsidRPr="00F30C1F">
        <w:rPr>
          <w:rFonts w:ascii="Times New Roman" w:hAnsi="Times New Roman"/>
          <w:spacing w:val="-6"/>
          <w:sz w:val="24"/>
          <w:szCs w:val="24"/>
        </w:rPr>
        <w:t xml:space="preserve">контроля, определенного в п.2.2 настоящего Положения. </w:t>
      </w:r>
      <w:r w:rsidR="00F66357" w:rsidRPr="00F30C1F">
        <w:rPr>
          <w:rFonts w:ascii="Times New Roman" w:hAnsi="Times New Roman"/>
          <w:spacing w:val="-6"/>
          <w:sz w:val="24"/>
          <w:szCs w:val="24"/>
        </w:rPr>
        <w:t>Комплексная проверка проводится в порядке, определенном как одним, так и несколькими Приложениями к настоящему положению.</w:t>
      </w:r>
    </w:p>
    <w:p w:rsidR="00AE1FB9" w:rsidRDefault="00AE1FB9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AE1FB9" w:rsidRPr="00795EB9" w:rsidRDefault="00AE1FB9" w:rsidP="00AE1FB9">
      <w:pPr>
        <w:spacing w:after="0" w:line="240" w:lineRule="auto"/>
        <w:ind w:firstLine="567"/>
        <w:jc w:val="center"/>
        <w:rPr>
          <w:rFonts w:ascii="Times New Roman" w:hAnsi="Times New Roman"/>
          <w:b/>
          <w:spacing w:val="-6"/>
          <w:sz w:val="24"/>
          <w:szCs w:val="24"/>
        </w:rPr>
      </w:pPr>
      <w:r w:rsidRPr="00795EB9">
        <w:rPr>
          <w:rFonts w:ascii="Times New Roman" w:hAnsi="Times New Roman"/>
          <w:b/>
          <w:spacing w:val="-6"/>
          <w:sz w:val="24"/>
          <w:szCs w:val="24"/>
        </w:rPr>
        <w:t>Глава10.1 Особенности проведения проверок в отношении членов деятельность которых связана с выполнением работ по подготовке проектной документации особо опасных, технически сложных и уникальных объектов.</w:t>
      </w:r>
    </w:p>
    <w:p w:rsidR="0003095E" w:rsidRPr="0003095E" w:rsidRDefault="0003095E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Pr="0003095E">
        <w:rPr>
          <w:rFonts w:ascii="Times New Roman" w:hAnsi="Times New Roman"/>
          <w:spacing w:val="-6"/>
          <w:sz w:val="24"/>
          <w:szCs w:val="24"/>
        </w:rPr>
        <w:t>.1.</w:t>
      </w:r>
      <w:r>
        <w:rPr>
          <w:rFonts w:ascii="Times New Roman" w:hAnsi="Times New Roman"/>
          <w:spacing w:val="-6"/>
          <w:sz w:val="24"/>
          <w:szCs w:val="24"/>
        </w:rPr>
        <w:t>1</w:t>
      </w:r>
      <w:r w:rsidR="00041481">
        <w:rPr>
          <w:rFonts w:ascii="Times New Roman" w:hAnsi="Times New Roman"/>
          <w:spacing w:val="-6"/>
          <w:sz w:val="24"/>
          <w:szCs w:val="24"/>
        </w:rPr>
        <w:t>.</w:t>
      </w:r>
      <w:r w:rsidRPr="0003095E">
        <w:rPr>
          <w:rFonts w:ascii="Times New Roman" w:hAnsi="Times New Roman"/>
          <w:spacing w:val="-6"/>
          <w:sz w:val="24"/>
          <w:szCs w:val="24"/>
        </w:rPr>
        <w:t xml:space="preserve"> Если деятельность члена </w:t>
      </w:r>
      <w:r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03095E">
        <w:rPr>
          <w:rFonts w:ascii="Times New Roman" w:hAnsi="Times New Roman"/>
          <w:spacing w:val="-6"/>
          <w:sz w:val="24"/>
          <w:szCs w:val="24"/>
        </w:rPr>
        <w:t xml:space="preserve"> связана с подготовкой проектной документации особо опасных, технически сложных и уникальных объектов, контроль </w:t>
      </w:r>
      <w:r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03095E">
        <w:rPr>
          <w:rFonts w:ascii="Times New Roman" w:hAnsi="Times New Roman"/>
          <w:spacing w:val="-6"/>
          <w:sz w:val="24"/>
          <w:szCs w:val="24"/>
        </w:rPr>
        <w:t xml:space="preserve"> за деятельностью таких членов осуществляется, в том числе с применением </w:t>
      </w:r>
      <w:proofErr w:type="spellStart"/>
      <w:r w:rsidRPr="0003095E">
        <w:rPr>
          <w:rFonts w:ascii="Times New Roman" w:hAnsi="Times New Roman"/>
          <w:spacing w:val="-6"/>
          <w:sz w:val="24"/>
          <w:szCs w:val="24"/>
        </w:rPr>
        <w:t>риск-ориентированного</w:t>
      </w:r>
      <w:proofErr w:type="spellEnd"/>
      <w:r w:rsidRPr="0003095E">
        <w:rPr>
          <w:rFonts w:ascii="Times New Roman" w:hAnsi="Times New Roman"/>
          <w:spacing w:val="-6"/>
          <w:sz w:val="24"/>
          <w:szCs w:val="24"/>
        </w:rPr>
        <w:t xml:space="preserve"> подхода. При применении </w:t>
      </w:r>
      <w:proofErr w:type="spellStart"/>
      <w:r w:rsidRPr="0003095E">
        <w:rPr>
          <w:rFonts w:ascii="Times New Roman" w:hAnsi="Times New Roman"/>
          <w:spacing w:val="-6"/>
          <w:sz w:val="24"/>
          <w:szCs w:val="24"/>
        </w:rPr>
        <w:t>риск-ориентированного</w:t>
      </w:r>
      <w:proofErr w:type="spellEnd"/>
      <w:r w:rsidRPr="0003095E">
        <w:rPr>
          <w:rFonts w:ascii="Times New Roman" w:hAnsi="Times New Roman"/>
          <w:spacing w:val="-6"/>
          <w:sz w:val="24"/>
          <w:szCs w:val="24"/>
        </w:rPr>
        <w:t xml:space="preserve"> подхода расчет значений показателей, используемых для оценки тяжести потенциальных негативных последствий возможного несоблюдения обязательных требований, оценки вероятности их несоблюдения, осуществляется по методике, утвержденной Приказом Минстроя России от 10.04.2017г. № 699/</w:t>
      </w:r>
      <w:proofErr w:type="spellStart"/>
      <w:r w:rsidRPr="0003095E">
        <w:rPr>
          <w:rFonts w:ascii="Times New Roman" w:hAnsi="Times New Roman"/>
          <w:spacing w:val="-6"/>
          <w:sz w:val="24"/>
          <w:szCs w:val="24"/>
        </w:rPr>
        <w:t>пр</w:t>
      </w:r>
      <w:proofErr w:type="spellEnd"/>
      <w:r w:rsidRPr="0003095E">
        <w:rPr>
          <w:rFonts w:ascii="Times New Roman" w:hAnsi="Times New Roman"/>
          <w:spacing w:val="-6"/>
          <w:sz w:val="24"/>
          <w:szCs w:val="24"/>
        </w:rPr>
        <w:t xml:space="preserve"> «Об утверждении Методики расчета значений показателей, используемых для оценки тяжести потенциальных негативных последствий возможного несоблюдения обязательных требований, оценки вероятности их несоблюдения членом саморегулируемой организации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при выполнении инженерных изысканий, подготовке проектной документации, строительстве, реконструкции, капитальном ремонте особо опасных, технически сложных и уникальных объектов» (далее – Методика). Методика используется для определения риска причинения вреда личности или имуществу гражданина, имуществу юридического лица вследствие разрушения, повреждения здания, сооружения либо части здания или сооружения, нарушения требований к обеспечению безопасной эксплуатации здания, сооружения (далее - охраняемые законом ценности) при нарушении членом </w:t>
      </w:r>
      <w:r w:rsidR="00041481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03095E">
        <w:rPr>
          <w:rFonts w:ascii="Times New Roman" w:hAnsi="Times New Roman"/>
          <w:spacing w:val="-6"/>
          <w:sz w:val="24"/>
          <w:szCs w:val="24"/>
        </w:rPr>
        <w:t xml:space="preserve">, деятельность которого связана с подготовкой проектной документации особо опасных, технических сложных и уникальных объектов, указанных в статье 48.1 Градостроительного кодекса Российской Федерации (далее - объект контроля), требований, установленных законодательством Российской Федерации о градостроительной деятельности, о техническом регулировании, включая требования, установленные в стандартах на процессы выполнения работ по подготовке проектной документации, утвержденных Национальным объединением изыскателей и проектировщиков (далее - обязательные требования).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41481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lastRenderedPageBreak/>
        <w:t>10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2. Критерии отнесения объектов контроля к категориям риска должны учитывать тяжесть потенциальных негативных последствий возможного несоблюдения объектом контроля обязательных требований и вероятность несоблюдения объектов контроля обязательных требований.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41481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.3. Оценка деятельности объекта контроля в зависимости от степени тяжести потенциальных негативных последствий реализации риска, обусловленных причинением вреда (нанесения ущерба) охраняемым законом ценностям, осуществляется </w:t>
      </w:r>
      <w:r>
        <w:rPr>
          <w:rFonts w:ascii="Times New Roman" w:hAnsi="Times New Roman"/>
          <w:spacing w:val="-6"/>
          <w:sz w:val="24"/>
          <w:szCs w:val="24"/>
        </w:rPr>
        <w:t>Ассоциацией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 с учетом тяжести потенциальных негативных последствий возможного несоблюдения объектом контроля обязательных требований и/или вероятности их несоблюдения.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41481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4.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 Основными показателями категорий рисков являются: </w:t>
      </w:r>
    </w:p>
    <w:p w:rsidR="0003095E" w:rsidRPr="0003095E" w:rsidRDefault="0003095E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- показатель, используемый для оценки тяжести потенциальных негативных последствий возможного несоблюдения объектом контроля обязательных требований (далее - показатель тяжести потенциальных негативных последствий); </w:t>
      </w:r>
    </w:p>
    <w:p w:rsidR="0003095E" w:rsidRPr="0003095E" w:rsidRDefault="0003095E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- показатель, используемый для оценки вероятности несоблюдения объектом контроля обязательных требований (далее - показатель вероятности несоблюдения обязательных требований).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41481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5</w:t>
      </w:r>
      <w:r>
        <w:rPr>
          <w:rFonts w:ascii="Times New Roman" w:hAnsi="Times New Roman"/>
          <w:spacing w:val="-6"/>
          <w:sz w:val="24"/>
          <w:szCs w:val="24"/>
        </w:rPr>
        <w:t>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 Расчет значений показателей категорий рисков осуществляется путем соотнесения деятельности объекта контроля по каждому процессу и/или явлению (источнику рисков), способствующим возникновению того или иного вида риска и определяющим его характер (далее - фактор риска) с допустимыми значениями показателей по каждому из факторов риска, установленных </w:t>
      </w:r>
      <w:r>
        <w:rPr>
          <w:rFonts w:ascii="Times New Roman" w:hAnsi="Times New Roman"/>
          <w:spacing w:val="-6"/>
          <w:sz w:val="24"/>
          <w:szCs w:val="24"/>
        </w:rPr>
        <w:t>Ассоциацией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A36FE8" w:rsidP="0004148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6. Расчет значений показателей тяжести потенциальных негативных последствий.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A36FE8" w:rsidP="00A36FE8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6.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1. Количественная оценка показателя тяжести потенциальных негативных последствий выражается числовым значением, определяющим его уровень.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A36FE8" w:rsidP="00A36FE8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6.</w:t>
      </w:r>
      <w:r>
        <w:rPr>
          <w:rFonts w:ascii="Times New Roman" w:hAnsi="Times New Roman"/>
          <w:spacing w:val="-6"/>
          <w:sz w:val="24"/>
          <w:szCs w:val="24"/>
        </w:rPr>
        <w:t>2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. Для расчета показателя тяжести потенциальных негативных последствий: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3095E" w:rsidP="00A36FE8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- определяются факторы риска, указанные в пункте </w:t>
      </w:r>
      <w:r w:rsidR="00A36FE8">
        <w:rPr>
          <w:rFonts w:ascii="Times New Roman" w:hAnsi="Times New Roman"/>
          <w:spacing w:val="-6"/>
          <w:sz w:val="24"/>
          <w:szCs w:val="24"/>
        </w:rPr>
        <w:t>10</w:t>
      </w:r>
      <w:r w:rsidRPr="0003095E">
        <w:rPr>
          <w:rFonts w:ascii="Times New Roman" w:hAnsi="Times New Roman"/>
          <w:spacing w:val="-6"/>
          <w:sz w:val="24"/>
          <w:szCs w:val="24"/>
        </w:rPr>
        <w:t>.</w:t>
      </w:r>
      <w:r w:rsidR="00A36FE8">
        <w:rPr>
          <w:rFonts w:ascii="Times New Roman" w:hAnsi="Times New Roman"/>
          <w:spacing w:val="-6"/>
          <w:sz w:val="24"/>
          <w:szCs w:val="24"/>
        </w:rPr>
        <w:t>1.</w:t>
      </w:r>
      <w:r w:rsidRPr="0003095E">
        <w:rPr>
          <w:rFonts w:ascii="Times New Roman" w:hAnsi="Times New Roman"/>
          <w:spacing w:val="-6"/>
          <w:sz w:val="24"/>
          <w:szCs w:val="24"/>
        </w:rPr>
        <w:t>6.</w:t>
      </w:r>
      <w:r w:rsidR="00A36FE8">
        <w:rPr>
          <w:rFonts w:ascii="Times New Roman" w:hAnsi="Times New Roman"/>
          <w:spacing w:val="-6"/>
          <w:sz w:val="24"/>
          <w:szCs w:val="24"/>
        </w:rPr>
        <w:t>3</w:t>
      </w:r>
      <w:r w:rsidRPr="0003095E">
        <w:rPr>
          <w:rFonts w:ascii="Times New Roman" w:hAnsi="Times New Roman"/>
          <w:spacing w:val="-6"/>
          <w:sz w:val="24"/>
          <w:szCs w:val="24"/>
        </w:rPr>
        <w:t xml:space="preserve">. настоящего Положения;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3095E" w:rsidP="00A36FE8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- устанавливаются категории риска и их значимость;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3095E" w:rsidP="00A36FE8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- осуществляется сопоставление значимости риска и категории риска.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A36FE8" w:rsidP="00A36FE8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Pr="0003095E">
        <w:rPr>
          <w:rFonts w:ascii="Times New Roman" w:hAnsi="Times New Roman"/>
          <w:spacing w:val="-6"/>
          <w:sz w:val="24"/>
          <w:szCs w:val="24"/>
        </w:rPr>
        <w:t>6.</w:t>
      </w:r>
      <w:r>
        <w:rPr>
          <w:rFonts w:ascii="Times New Roman" w:hAnsi="Times New Roman"/>
          <w:spacing w:val="-6"/>
          <w:sz w:val="24"/>
          <w:szCs w:val="24"/>
        </w:rPr>
        <w:t>3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. При определении показателя тяжести потенциальных негативных последствий рассматриваются следующие факторы риска: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наличие фактов и размер возмещения вреда, и выплаты компенсации сверх возмещения вреда из средств компенсационного фонда возмещения вреда </w:t>
      </w:r>
      <w:r w:rsidR="00A36FE8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03095E">
        <w:rPr>
          <w:rFonts w:ascii="Times New Roman" w:hAnsi="Times New Roman"/>
          <w:spacing w:val="-6"/>
          <w:sz w:val="24"/>
          <w:szCs w:val="24"/>
        </w:rPr>
        <w:t xml:space="preserve"> или за счет страхового возмещения вследствие недостатков работ, выполненных объектом контроля;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непринятие объектом контроля мер, направленных на предотвращение нарушений, недостатков и недобросовестных действий, отсутствие организации внутреннего контроля и ресурсов, которые объект контроля может направить на предотвращение нарушений, недостатков и недобросовестных действий;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фактический максимальный уровень ответственности члена </w:t>
      </w:r>
      <w:r w:rsidR="00A36FE8">
        <w:rPr>
          <w:rFonts w:ascii="Times New Roman" w:hAnsi="Times New Roman"/>
          <w:spacing w:val="-6"/>
          <w:sz w:val="24"/>
          <w:szCs w:val="24"/>
        </w:rPr>
        <w:t xml:space="preserve">Ассоциации </w:t>
      </w:r>
      <w:r w:rsidRPr="0003095E">
        <w:rPr>
          <w:rFonts w:ascii="Times New Roman" w:hAnsi="Times New Roman"/>
          <w:spacing w:val="-6"/>
          <w:sz w:val="24"/>
          <w:szCs w:val="24"/>
        </w:rPr>
        <w:t xml:space="preserve">по договорам подряда на подготовку проектной документации.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К факторам риска относятся возможные недобросовестные действия объекта контроля, связанные с несоблюдением обязательных требований, идентифицирующих данный риск.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9B13FB" w:rsidP="009B13FB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lastRenderedPageBreak/>
        <w:t>10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6.</w:t>
      </w:r>
      <w:r>
        <w:rPr>
          <w:rFonts w:ascii="Times New Roman" w:hAnsi="Times New Roman"/>
          <w:spacing w:val="-6"/>
          <w:sz w:val="24"/>
          <w:szCs w:val="24"/>
        </w:rPr>
        <w:t>4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. Для расчета значений показателя тяжести потенциальных негативных последствий используются шесть категорий риска: «Низкий риск», «Умеренный риск», «Средний риск», «Значительный риск», «Высокий риск», «Чрезвычайно высокий риск».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3095E" w:rsidRPr="0003095E" w:rsidRDefault="009B13FB" w:rsidP="009B13FB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>6.</w:t>
      </w:r>
      <w:r>
        <w:rPr>
          <w:rFonts w:ascii="Times New Roman" w:hAnsi="Times New Roman"/>
          <w:spacing w:val="-6"/>
          <w:sz w:val="24"/>
          <w:szCs w:val="24"/>
        </w:rPr>
        <w:t>5</w:t>
      </w:r>
      <w:r w:rsidR="0003095E" w:rsidRPr="0003095E">
        <w:rPr>
          <w:rFonts w:ascii="Times New Roman" w:hAnsi="Times New Roman"/>
          <w:spacing w:val="-6"/>
          <w:sz w:val="24"/>
          <w:szCs w:val="24"/>
        </w:rPr>
        <w:t xml:space="preserve">. Каждая категория риска сопоставляется с соответствующим показателем его </w:t>
      </w:r>
    </w:p>
    <w:p w:rsidR="0003095E" w:rsidRPr="0003095E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 xml:space="preserve">значимости. </w:t>
      </w:r>
    </w:p>
    <w:p w:rsidR="00AE1FB9" w:rsidRDefault="0003095E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03095E">
        <w:rPr>
          <w:rFonts w:ascii="Times New Roman" w:hAnsi="Times New Roman"/>
          <w:spacing w:val="-6"/>
          <w:sz w:val="24"/>
          <w:szCs w:val="24"/>
        </w:rPr>
        <w:t>Сопоставление значимости риска и категории риска: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67"/>
        <w:gridCol w:w="3767"/>
      </w:tblGrid>
      <w:tr w:rsidR="009B13FB" w:rsidRPr="009B13FB" w:rsidTr="009B13FB">
        <w:trPr>
          <w:trHeight w:val="120"/>
        </w:trPr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риска</w:t>
            </w:r>
          </w:p>
        </w:tc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Значимость риска</w:t>
            </w:r>
          </w:p>
        </w:tc>
      </w:tr>
      <w:tr w:rsidR="009B13FB" w:rsidRPr="009B13FB" w:rsidTr="009B13FB">
        <w:trPr>
          <w:trHeight w:val="120"/>
        </w:trPr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Низкий риск </w:t>
            </w:r>
          </w:p>
        </w:tc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B13FB" w:rsidRPr="009B13FB" w:rsidTr="009B13FB">
        <w:trPr>
          <w:trHeight w:val="120"/>
        </w:trPr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Умеренный риск </w:t>
            </w:r>
          </w:p>
        </w:tc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B13FB" w:rsidRPr="009B13FB" w:rsidTr="009B13FB">
        <w:trPr>
          <w:trHeight w:val="120"/>
        </w:trPr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Средний риск </w:t>
            </w:r>
          </w:p>
        </w:tc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9B13FB" w:rsidRPr="009B13FB" w:rsidTr="009B13FB">
        <w:trPr>
          <w:trHeight w:val="120"/>
        </w:trPr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Значительный риск </w:t>
            </w:r>
          </w:p>
        </w:tc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B13FB" w:rsidRPr="009B13FB" w:rsidTr="009B13FB">
        <w:trPr>
          <w:trHeight w:val="120"/>
        </w:trPr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Высокий риск </w:t>
            </w:r>
          </w:p>
        </w:tc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B13FB" w:rsidRPr="009B13FB" w:rsidTr="009B13FB">
        <w:trPr>
          <w:trHeight w:val="120"/>
        </w:trPr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Чрезвычайно высокий риск </w:t>
            </w:r>
          </w:p>
        </w:tc>
        <w:tc>
          <w:tcPr>
            <w:tcW w:w="3767" w:type="dxa"/>
          </w:tcPr>
          <w:p w:rsidR="009B13FB" w:rsidRPr="009B13FB" w:rsidRDefault="009B13FB" w:rsidP="009B13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B13F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:rsidR="009B13FB" w:rsidRPr="00F30C1F" w:rsidRDefault="009B13FB" w:rsidP="0003095E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9B13FB" w:rsidRPr="009B13FB" w:rsidRDefault="009B13FB" w:rsidP="009B13FB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Pr="009B13FB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Pr="009B13FB">
        <w:rPr>
          <w:rFonts w:ascii="Times New Roman" w:hAnsi="Times New Roman"/>
          <w:spacing w:val="-6"/>
          <w:sz w:val="24"/>
          <w:szCs w:val="24"/>
        </w:rPr>
        <w:t>6.</w:t>
      </w:r>
      <w:r>
        <w:rPr>
          <w:rFonts w:ascii="Times New Roman" w:hAnsi="Times New Roman"/>
          <w:spacing w:val="-6"/>
          <w:sz w:val="24"/>
          <w:szCs w:val="24"/>
        </w:rPr>
        <w:t>6</w:t>
      </w:r>
      <w:r w:rsidRPr="009B13FB">
        <w:rPr>
          <w:rFonts w:ascii="Times New Roman" w:hAnsi="Times New Roman"/>
          <w:spacing w:val="-6"/>
          <w:sz w:val="24"/>
          <w:szCs w:val="24"/>
        </w:rPr>
        <w:t xml:space="preserve">. По каждому фактору риска определяется категория риска исходя из допустимых значений фактора риска. </w:t>
      </w:r>
    </w:p>
    <w:p w:rsidR="009B13FB" w:rsidRPr="009B13FB" w:rsidRDefault="009B13FB" w:rsidP="009B13FB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D3651B" w:rsidRDefault="009B13FB" w:rsidP="009B13FB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9B13FB">
        <w:rPr>
          <w:rFonts w:ascii="Times New Roman" w:hAnsi="Times New Roman"/>
          <w:spacing w:val="-6"/>
          <w:sz w:val="24"/>
          <w:szCs w:val="24"/>
        </w:rPr>
        <w:t>Допустимые значения тяжести потенциальных негативных последствий факторов риска, рассматриваемых при определении показателя тяжести потенциальных негативных последствий:</w:t>
      </w:r>
    </w:p>
    <w:tbl>
      <w:tblPr>
        <w:tblStyle w:val="af"/>
        <w:tblW w:w="0" w:type="auto"/>
        <w:tblLook w:val="04A0"/>
      </w:tblPr>
      <w:tblGrid>
        <w:gridCol w:w="673"/>
        <w:gridCol w:w="3521"/>
        <w:gridCol w:w="2029"/>
        <w:gridCol w:w="1510"/>
        <w:gridCol w:w="2443"/>
      </w:tblGrid>
      <w:tr w:rsidR="009B13FB" w:rsidRPr="004B2672" w:rsidTr="00E800D5">
        <w:tc>
          <w:tcPr>
            <w:tcW w:w="675" w:type="dxa"/>
          </w:tcPr>
          <w:p w:rsidR="009B13FB" w:rsidRPr="004B2672" w:rsidRDefault="009B13FB" w:rsidP="00E800D5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№ </w:t>
            </w:r>
            <w:proofErr w:type="spellStart"/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п</w:t>
            </w:r>
            <w:proofErr w:type="spellEnd"/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/</w:t>
            </w:r>
            <w:proofErr w:type="spellStart"/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544" w:type="dxa"/>
          </w:tcPr>
          <w:p w:rsidR="009B13FB" w:rsidRPr="004B2672" w:rsidRDefault="009B13FB" w:rsidP="00E800D5">
            <w:pPr>
              <w:pStyle w:val="Default"/>
              <w:jc w:val="center"/>
              <w:rPr>
                <w:b/>
              </w:rPr>
            </w:pPr>
            <w:r w:rsidRPr="004B2672">
              <w:rPr>
                <w:b/>
                <w:bCs/>
              </w:rPr>
              <w:t>Наименование фактора риска</w:t>
            </w:r>
          </w:p>
          <w:p w:rsidR="009B13FB" w:rsidRPr="004B2672" w:rsidRDefault="009B13FB" w:rsidP="00E800D5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9B13FB" w:rsidRPr="004B2672" w:rsidRDefault="009B13FB" w:rsidP="00E800D5">
            <w:pPr>
              <w:pStyle w:val="Default"/>
              <w:jc w:val="center"/>
              <w:rPr>
                <w:b/>
              </w:rPr>
            </w:pPr>
            <w:r w:rsidRPr="004B2672">
              <w:rPr>
                <w:b/>
                <w:bCs/>
              </w:rPr>
              <w:t>Категория риска</w:t>
            </w:r>
          </w:p>
          <w:p w:rsidR="009B13FB" w:rsidRPr="004B2672" w:rsidRDefault="009B13FB" w:rsidP="00E800D5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1294" w:type="dxa"/>
          </w:tcPr>
          <w:p w:rsidR="009B13FB" w:rsidRPr="004B2672" w:rsidRDefault="009B13FB" w:rsidP="00E800D5">
            <w:pPr>
              <w:pStyle w:val="Default"/>
              <w:jc w:val="center"/>
              <w:rPr>
                <w:b/>
              </w:rPr>
            </w:pPr>
            <w:r w:rsidRPr="004B2672">
              <w:rPr>
                <w:b/>
                <w:bCs/>
              </w:rPr>
              <w:t>Значимость</w:t>
            </w:r>
          </w:p>
          <w:p w:rsidR="009B13FB" w:rsidRPr="004B2672" w:rsidRDefault="009B13FB" w:rsidP="00E800D5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2451" w:type="dxa"/>
          </w:tcPr>
          <w:p w:rsidR="009B13FB" w:rsidRPr="004B2672" w:rsidRDefault="009B13FB" w:rsidP="00E800D5">
            <w:pPr>
              <w:pStyle w:val="Default"/>
              <w:jc w:val="center"/>
              <w:rPr>
                <w:b/>
              </w:rPr>
            </w:pPr>
            <w:r w:rsidRPr="004B2672">
              <w:rPr>
                <w:b/>
                <w:bCs/>
              </w:rPr>
              <w:t>Допустимые значения тяжести потенциальных негативных последствий фактора риска</w:t>
            </w:r>
          </w:p>
        </w:tc>
      </w:tr>
      <w:tr w:rsidR="005E6EAE" w:rsidRPr="004B2672" w:rsidTr="00E800D5">
        <w:tc>
          <w:tcPr>
            <w:tcW w:w="675" w:type="dxa"/>
            <w:vMerge w:val="restart"/>
          </w:tcPr>
          <w:p w:rsidR="005E6EAE" w:rsidRPr="004B2672" w:rsidRDefault="005E6EAE" w:rsidP="005E6EAE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5E6EAE" w:rsidRPr="004B2672" w:rsidRDefault="005E6EAE" w:rsidP="00E800D5">
            <w:pPr>
              <w:pStyle w:val="Default"/>
              <w:rPr>
                <w:spacing w:val="-6"/>
              </w:rPr>
            </w:pPr>
            <w:r w:rsidRPr="004B2672">
              <w:t xml:space="preserve">Наличие фактов и размер возмещения вреда,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работ, выполненных объектом контроля: </w:t>
            </w:r>
          </w:p>
        </w:tc>
        <w:tc>
          <w:tcPr>
            <w:tcW w:w="2035" w:type="dxa"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294" w:type="dxa"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451" w:type="dxa"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:rsidR="005E6EAE" w:rsidRPr="004B2672" w:rsidRDefault="005E6EAE" w:rsidP="00794CF1">
            <w:pPr>
              <w:pStyle w:val="Default"/>
            </w:pPr>
            <w:r w:rsidRPr="004B2672">
              <w:rPr>
                <w:b/>
                <w:bCs/>
              </w:rPr>
              <w:t xml:space="preserve">1.1. </w:t>
            </w:r>
            <w:r w:rsidRPr="004B2672">
              <w:t xml:space="preserve">Наличие фактов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работ, выполненных объектом контроля </w:t>
            </w:r>
          </w:p>
        </w:tc>
        <w:tc>
          <w:tcPr>
            <w:tcW w:w="2035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Низкий риск </w:t>
            </w:r>
          </w:p>
        </w:tc>
        <w:tc>
          <w:tcPr>
            <w:tcW w:w="1294" w:type="dxa"/>
          </w:tcPr>
          <w:p w:rsidR="005E6EAE" w:rsidRPr="004B2672" w:rsidRDefault="005E6EAE" w:rsidP="00E800D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451" w:type="dxa"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Умеренный риск </w:t>
            </w:r>
          </w:p>
        </w:tc>
        <w:tc>
          <w:tcPr>
            <w:tcW w:w="1294" w:type="dxa"/>
          </w:tcPr>
          <w:p w:rsidR="005E6EAE" w:rsidRPr="004B2672" w:rsidRDefault="005E6EAE" w:rsidP="00E800D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451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Не более 2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Средний риск </w:t>
            </w:r>
          </w:p>
        </w:tc>
        <w:tc>
          <w:tcPr>
            <w:tcW w:w="1294" w:type="dxa"/>
          </w:tcPr>
          <w:p w:rsidR="005E6EAE" w:rsidRPr="004B2672" w:rsidRDefault="005E6EAE" w:rsidP="00E800D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451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Не более 4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Значительный риск </w:t>
            </w:r>
          </w:p>
        </w:tc>
        <w:tc>
          <w:tcPr>
            <w:tcW w:w="1294" w:type="dxa"/>
          </w:tcPr>
          <w:p w:rsidR="005E6EAE" w:rsidRPr="004B2672" w:rsidRDefault="005E6EAE" w:rsidP="00E800D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451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Не более 6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Высокий риск </w:t>
            </w:r>
          </w:p>
        </w:tc>
        <w:tc>
          <w:tcPr>
            <w:tcW w:w="1294" w:type="dxa"/>
          </w:tcPr>
          <w:p w:rsidR="005E6EAE" w:rsidRPr="004B2672" w:rsidRDefault="005E6EAE" w:rsidP="00E800D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451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Не более 8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Чрезвычайно высокий риск </w:t>
            </w:r>
          </w:p>
        </w:tc>
        <w:tc>
          <w:tcPr>
            <w:tcW w:w="1294" w:type="dxa"/>
          </w:tcPr>
          <w:p w:rsidR="005E6EAE" w:rsidRPr="004B2672" w:rsidRDefault="005E6EAE" w:rsidP="00E800D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451" w:type="dxa"/>
          </w:tcPr>
          <w:p w:rsidR="005E6EAE" w:rsidRPr="004B2672" w:rsidRDefault="005E6EAE" w:rsidP="00E800D5">
            <w:pPr>
              <w:pStyle w:val="Default"/>
              <w:jc w:val="both"/>
            </w:pPr>
            <w:r w:rsidRPr="004B2672">
              <w:t xml:space="preserve">Более 8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:rsidR="005E6EAE" w:rsidRPr="004B2672" w:rsidRDefault="005E6EAE" w:rsidP="00794CF1">
            <w:pPr>
              <w:pStyle w:val="Default"/>
            </w:pPr>
            <w:r w:rsidRPr="004B2672">
              <w:rPr>
                <w:b/>
                <w:bCs/>
              </w:rPr>
              <w:t xml:space="preserve">1.2. </w:t>
            </w:r>
            <w:r w:rsidRPr="004B2672">
              <w:t xml:space="preserve">Размер возмещения вреда и выплаты компенсации сверх возмещения вреда из средств компенсационного фонда возмещения вреда Ассоциации </w:t>
            </w:r>
            <w:r w:rsidRPr="004B2672">
              <w:lastRenderedPageBreak/>
              <w:t xml:space="preserve">или за счет страхового возмещения вследствие недостатков работ, выполненных объектом контроля </w:t>
            </w:r>
          </w:p>
        </w:tc>
        <w:tc>
          <w:tcPr>
            <w:tcW w:w="2035" w:type="dxa"/>
          </w:tcPr>
          <w:p w:rsidR="005E6EAE" w:rsidRPr="004B2672" w:rsidRDefault="005E6EAE" w:rsidP="00857301">
            <w:pPr>
              <w:pStyle w:val="Default"/>
              <w:jc w:val="both"/>
            </w:pPr>
            <w:r w:rsidRPr="004B2672">
              <w:lastRenderedPageBreak/>
              <w:t xml:space="preserve">Низкий риск </w:t>
            </w:r>
          </w:p>
        </w:tc>
        <w:tc>
          <w:tcPr>
            <w:tcW w:w="1294" w:type="dxa"/>
          </w:tcPr>
          <w:p w:rsidR="005E6EAE" w:rsidRPr="004B2672" w:rsidRDefault="005E6EAE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451" w:type="dxa"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857301">
            <w:pPr>
              <w:pStyle w:val="Default"/>
              <w:jc w:val="both"/>
            </w:pPr>
            <w:r w:rsidRPr="004B2672">
              <w:t xml:space="preserve">Умеренный риск </w:t>
            </w:r>
          </w:p>
        </w:tc>
        <w:tc>
          <w:tcPr>
            <w:tcW w:w="1294" w:type="dxa"/>
          </w:tcPr>
          <w:p w:rsidR="005E6EAE" w:rsidRPr="004B2672" w:rsidRDefault="005E6EAE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451" w:type="dxa"/>
          </w:tcPr>
          <w:p w:rsidR="005E6EAE" w:rsidRPr="004B2672" w:rsidRDefault="005E6EAE" w:rsidP="005E6EAE">
            <w:pPr>
              <w:pStyle w:val="Default"/>
              <w:jc w:val="both"/>
            </w:pPr>
            <w:r w:rsidRPr="004B2672">
              <w:t xml:space="preserve">Не более 2 млн. руб.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857301">
            <w:pPr>
              <w:pStyle w:val="Default"/>
              <w:jc w:val="both"/>
            </w:pPr>
            <w:r w:rsidRPr="004B2672">
              <w:t xml:space="preserve">Средний риск </w:t>
            </w:r>
          </w:p>
        </w:tc>
        <w:tc>
          <w:tcPr>
            <w:tcW w:w="1294" w:type="dxa"/>
          </w:tcPr>
          <w:p w:rsidR="005E6EAE" w:rsidRPr="004B2672" w:rsidRDefault="005E6EAE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451" w:type="dxa"/>
          </w:tcPr>
          <w:p w:rsidR="005E6EAE" w:rsidRPr="004B2672" w:rsidRDefault="005E6EAE" w:rsidP="005E6EAE">
            <w:pPr>
              <w:pStyle w:val="Default"/>
              <w:jc w:val="both"/>
            </w:pPr>
            <w:r w:rsidRPr="004B2672">
              <w:t xml:space="preserve">Не более 5 млн. руб.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857301">
            <w:pPr>
              <w:pStyle w:val="Default"/>
              <w:jc w:val="both"/>
            </w:pPr>
            <w:r w:rsidRPr="004B2672">
              <w:t xml:space="preserve">Значительный риск </w:t>
            </w:r>
          </w:p>
        </w:tc>
        <w:tc>
          <w:tcPr>
            <w:tcW w:w="1294" w:type="dxa"/>
          </w:tcPr>
          <w:p w:rsidR="005E6EAE" w:rsidRPr="004B2672" w:rsidRDefault="005E6EAE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451" w:type="dxa"/>
          </w:tcPr>
          <w:p w:rsidR="005E6EAE" w:rsidRPr="004B2672" w:rsidRDefault="005E6EAE" w:rsidP="005E6EAE">
            <w:pPr>
              <w:pStyle w:val="Default"/>
              <w:jc w:val="both"/>
            </w:pPr>
            <w:r w:rsidRPr="004B2672">
              <w:t xml:space="preserve">Не более 10 млн. руб.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857301">
            <w:pPr>
              <w:pStyle w:val="Default"/>
              <w:jc w:val="both"/>
            </w:pPr>
            <w:r w:rsidRPr="004B2672">
              <w:t xml:space="preserve">Высокий риск </w:t>
            </w:r>
          </w:p>
        </w:tc>
        <w:tc>
          <w:tcPr>
            <w:tcW w:w="1294" w:type="dxa"/>
          </w:tcPr>
          <w:p w:rsidR="005E6EAE" w:rsidRPr="004B2672" w:rsidRDefault="005E6EAE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451" w:type="dxa"/>
          </w:tcPr>
          <w:p w:rsidR="005E6EAE" w:rsidRPr="004B2672" w:rsidRDefault="005E6EAE" w:rsidP="005E6EAE">
            <w:pPr>
              <w:pStyle w:val="Default"/>
              <w:jc w:val="both"/>
            </w:pPr>
            <w:r w:rsidRPr="004B2672">
              <w:t xml:space="preserve">Не более 25 млн. руб. </w:t>
            </w:r>
          </w:p>
        </w:tc>
      </w:tr>
      <w:tr w:rsidR="005E6EAE" w:rsidRPr="004B2672" w:rsidTr="00E800D5">
        <w:tc>
          <w:tcPr>
            <w:tcW w:w="675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5E6EAE" w:rsidRPr="004B2672" w:rsidRDefault="005E6EAE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5E6EAE" w:rsidRPr="004B2672" w:rsidRDefault="005E6EAE" w:rsidP="00857301">
            <w:pPr>
              <w:pStyle w:val="Default"/>
              <w:jc w:val="both"/>
            </w:pPr>
            <w:r w:rsidRPr="004B2672">
              <w:t xml:space="preserve">Чрезвычайно высокий риск </w:t>
            </w:r>
          </w:p>
        </w:tc>
        <w:tc>
          <w:tcPr>
            <w:tcW w:w="1294" w:type="dxa"/>
          </w:tcPr>
          <w:p w:rsidR="005E6EAE" w:rsidRPr="004B2672" w:rsidRDefault="005E6EAE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451" w:type="dxa"/>
          </w:tcPr>
          <w:p w:rsidR="005E6EAE" w:rsidRPr="004B2672" w:rsidRDefault="005E6EAE" w:rsidP="005E6EAE">
            <w:pPr>
              <w:pStyle w:val="Default"/>
              <w:jc w:val="both"/>
            </w:pPr>
            <w:r w:rsidRPr="004B2672">
              <w:t xml:space="preserve">Более 25 млн. руб. </w:t>
            </w:r>
          </w:p>
        </w:tc>
      </w:tr>
      <w:tr w:rsidR="00794CF1" w:rsidRPr="004B2672" w:rsidTr="00E800D5">
        <w:tc>
          <w:tcPr>
            <w:tcW w:w="675" w:type="dxa"/>
            <w:vMerge w:val="restart"/>
          </w:tcPr>
          <w:p w:rsidR="00794CF1" w:rsidRPr="004B2672" w:rsidRDefault="00794CF1" w:rsidP="00794CF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2</w:t>
            </w:r>
          </w:p>
        </w:tc>
        <w:tc>
          <w:tcPr>
            <w:tcW w:w="3544" w:type="dxa"/>
            <w:vMerge w:val="restart"/>
          </w:tcPr>
          <w:p w:rsidR="00794CF1" w:rsidRPr="004B2672" w:rsidRDefault="00794CF1" w:rsidP="00794CF1">
            <w:pPr>
              <w:pStyle w:val="Default"/>
            </w:pPr>
            <w:r w:rsidRPr="004B2672">
              <w:t xml:space="preserve">Непринятие объектом контроля мер, направленных на предотвращение нарушений, недостатков и недобросовестных действий, отсутствие организации внутреннего контроля и ресурсов, которые объект </w:t>
            </w:r>
          </w:p>
          <w:p w:rsidR="00794CF1" w:rsidRPr="004B2672" w:rsidRDefault="00794CF1" w:rsidP="00794CF1">
            <w:pPr>
              <w:pStyle w:val="Default"/>
            </w:pPr>
            <w:r w:rsidRPr="004B2672">
              <w:t xml:space="preserve">контроля может направить на предотвращение нарушений, недостатков и недобросовестных действий </w:t>
            </w:r>
          </w:p>
        </w:tc>
        <w:tc>
          <w:tcPr>
            <w:tcW w:w="2035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Низкий риск </w:t>
            </w:r>
          </w:p>
        </w:tc>
        <w:tc>
          <w:tcPr>
            <w:tcW w:w="1294" w:type="dxa"/>
          </w:tcPr>
          <w:p w:rsidR="00794CF1" w:rsidRPr="004B2672" w:rsidRDefault="00794CF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451" w:type="dxa"/>
          </w:tcPr>
          <w:p w:rsidR="00794CF1" w:rsidRPr="004B2672" w:rsidRDefault="00794CF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794CF1" w:rsidRPr="004B2672" w:rsidTr="00E800D5">
        <w:tc>
          <w:tcPr>
            <w:tcW w:w="675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Умеренный риск </w:t>
            </w:r>
          </w:p>
        </w:tc>
        <w:tc>
          <w:tcPr>
            <w:tcW w:w="1294" w:type="dxa"/>
          </w:tcPr>
          <w:p w:rsidR="00794CF1" w:rsidRPr="004B2672" w:rsidRDefault="00794CF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451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Не более 2 </w:t>
            </w:r>
          </w:p>
        </w:tc>
      </w:tr>
      <w:tr w:rsidR="00794CF1" w:rsidRPr="004B2672" w:rsidTr="00E800D5">
        <w:tc>
          <w:tcPr>
            <w:tcW w:w="675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Средний риск </w:t>
            </w:r>
          </w:p>
        </w:tc>
        <w:tc>
          <w:tcPr>
            <w:tcW w:w="1294" w:type="dxa"/>
          </w:tcPr>
          <w:p w:rsidR="00794CF1" w:rsidRPr="004B2672" w:rsidRDefault="00794CF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451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Не более 4 </w:t>
            </w:r>
          </w:p>
        </w:tc>
      </w:tr>
      <w:tr w:rsidR="00794CF1" w:rsidRPr="004B2672" w:rsidTr="00E800D5">
        <w:tc>
          <w:tcPr>
            <w:tcW w:w="675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Значительный риск </w:t>
            </w:r>
          </w:p>
        </w:tc>
        <w:tc>
          <w:tcPr>
            <w:tcW w:w="1294" w:type="dxa"/>
          </w:tcPr>
          <w:p w:rsidR="00794CF1" w:rsidRPr="004B2672" w:rsidRDefault="00794CF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451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Не более 6 </w:t>
            </w:r>
          </w:p>
        </w:tc>
      </w:tr>
      <w:tr w:rsidR="00794CF1" w:rsidRPr="004B2672" w:rsidTr="00E800D5">
        <w:tc>
          <w:tcPr>
            <w:tcW w:w="675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Высокий риск </w:t>
            </w:r>
          </w:p>
        </w:tc>
        <w:tc>
          <w:tcPr>
            <w:tcW w:w="1294" w:type="dxa"/>
          </w:tcPr>
          <w:p w:rsidR="00794CF1" w:rsidRPr="004B2672" w:rsidRDefault="00794CF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451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Не более 8 </w:t>
            </w:r>
          </w:p>
        </w:tc>
      </w:tr>
      <w:tr w:rsidR="00794CF1" w:rsidRPr="004B2672" w:rsidTr="00E800D5">
        <w:tc>
          <w:tcPr>
            <w:tcW w:w="675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794CF1" w:rsidRPr="004B2672" w:rsidRDefault="00794CF1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Чрезвычайно высокий риск </w:t>
            </w:r>
          </w:p>
        </w:tc>
        <w:tc>
          <w:tcPr>
            <w:tcW w:w="1294" w:type="dxa"/>
          </w:tcPr>
          <w:p w:rsidR="00794CF1" w:rsidRPr="004B2672" w:rsidRDefault="00794CF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451" w:type="dxa"/>
          </w:tcPr>
          <w:p w:rsidR="00794CF1" w:rsidRPr="004B2672" w:rsidRDefault="00794CF1" w:rsidP="00857301">
            <w:pPr>
              <w:pStyle w:val="Default"/>
              <w:jc w:val="both"/>
            </w:pPr>
            <w:r w:rsidRPr="004B2672">
              <w:t xml:space="preserve">Более 8 </w:t>
            </w:r>
          </w:p>
        </w:tc>
      </w:tr>
      <w:tr w:rsidR="004B2672" w:rsidRPr="004B2672" w:rsidTr="00E800D5">
        <w:tc>
          <w:tcPr>
            <w:tcW w:w="675" w:type="dxa"/>
            <w:vMerge w:val="restart"/>
          </w:tcPr>
          <w:p w:rsidR="004B2672" w:rsidRPr="004B2672" w:rsidRDefault="004B2672" w:rsidP="004B2672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3</w:t>
            </w:r>
          </w:p>
        </w:tc>
        <w:tc>
          <w:tcPr>
            <w:tcW w:w="3544" w:type="dxa"/>
            <w:vMerge w:val="restart"/>
          </w:tcPr>
          <w:p w:rsidR="004B2672" w:rsidRPr="004B2672" w:rsidRDefault="004B2672" w:rsidP="004B2672">
            <w:pPr>
              <w:pStyle w:val="Default"/>
            </w:pPr>
            <w:r w:rsidRPr="004B2672">
              <w:t xml:space="preserve">Фактический максимальный уровень ответственности члена Ассоциации по договорам подряда на подготовку проектной документации </w:t>
            </w: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Умеренный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451" w:type="dxa"/>
          </w:tcPr>
          <w:p w:rsidR="004B2672" w:rsidRPr="004B2672" w:rsidRDefault="004B2672" w:rsidP="004B2672">
            <w:pPr>
              <w:pStyle w:val="Default"/>
            </w:pPr>
            <w:r w:rsidRPr="004B2672">
              <w:t xml:space="preserve">Первый уровень ответственности 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Средний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451" w:type="dxa"/>
          </w:tcPr>
          <w:p w:rsidR="004B2672" w:rsidRPr="004B2672" w:rsidRDefault="004B2672" w:rsidP="004B2672">
            <w:pPr>
              <w:pStyle w:val="Default"/>
            </w:pPr>
            <w:r w:rsidRPr="004B2672">
              <w:t xml:space="preserve">Второй уровень ответственности 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Высокий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451" w:type="dxa"/>
          </w:tcPr>
          <w:p w:rsidR="004B2672" w:rsidRPr="004B2672" w:rsidRDefault="004B2672" w:rsidP="004B2672">
            <w:pPr>
              <w:pStyle w:val="Default"/>
            </w:pPr>
            <w:r w:rsidRPr="004B2672">
              <w:t xml:space="preserve">Третий уровень ответственности 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Чрезвычайно высокий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451" w:type="dxa"/>
          </w:tcPr>
          <w:p w:rsidR="004B2672" w:rsidRPr="004B2672" w:rsidRDefault="004B2672" w:rsidP="004B2672">
            <w:pPr>
              <w:pStyle w:val="Default"/>
            </w:pPr>
            <w:r w:rsidRPr="004B2672">
              <w:t xml:space="preserve">Четвертый уровень ответственности </w:t>
            </w:r>
          </w:p>
        </w:tc>
      </w:tr>
      <w:tr w:rsidR="004B2672" w:rsidRPr="004B2672" w:rsidTr="00E800D5">
        <w:tc>
          <w:tcPr>
            <w:tcW w:w="675" w:type="dxa"/>
            <w:vMerge w:val="restart"/>
          </w:tcPr>
          <w:p w:rsidR="004B2672" w:rsidRPr="004B2672" w:rsidRDefault="004B2672" w:rsidP="004B2672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4</w:t>
            </w:r>
          </w:p>
        </w:tc>
        <w:tc>
          <w:tcPr>
            <w:tcW w:w="3544" w:type="dxa"/>
            <w:vMerge w:val="restart"/>
          </w:tcPr>
          <w:p w:rsidR="004B2672" w:rsidRPr="004B2672" w:rsidRDefault="004B2672" w:rsidP="004B2672">
            <w:pPr>
              <w:pStyle w:val="Default"/>
              <w:jc w:val="both"/>
            </w:pPr>
            <w:r w:rsidRPr="004B2672">
              <w:t xml:space="preserve">Недобросовестные действия объекта контроля, связанные с несоблюдением обязательных требований </w:t>
            </w: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Низкий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451" w:type="dxa"/>
          </w:tcPr>
          <w:p w:rsidR="004B2672" w:rsidRPr="004B2672" w:rsidRDefault="004B2672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Умеренный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451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Не более 2 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Средний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451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Не более 4 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Значительный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451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Не более 6 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Высокий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451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Не более 8 </w:t>
            </w:r>
          </w:p>
        </w:tc>
      </w:tr>
      <w:tr w:rsidR="004B2672" w:rsidRPr="004B2672" w:rsidTr="00E800D5">
        <w:tc>
          <w:tcPr>
            <w:tcW w:w="675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B2672" w:rsidRPr="004B2672" w:rsidRDefault="004B2672" w:rsidP="009B13FB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Чрезвычайно высокий риск </w:t>
            </w:r>
          </w:p>
        </w:tc>
        <w:tc>
          <w:tcPr>
            <w:tcW w:w="1294" w:type="dxa"/>
          </w:tcPr>
          <w:p w:rsidR="004B2672" w:rsidRPr="004B2672" w:rsidRDefault="004B2672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4B2672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451" w:type="dxa"/>
          </w:tcPr>
          <w:p w:rsidR="004B2672" w:rsidRPr="004B2672" w:rsidRDefault="004B2672" w:rsidP="00857301">
            <w:pPr>
              <w:pStyle w:val="Default"/>
              <w:jc w:val="both"/>
            </w:pPr>
            <w:r w:rsidRPr="004B2672">
              <w:t xml:space="preserve">Более 8 </w:t>
            </w:r>
          </w:p>
        </w:tc>
      </w:tr>
    </w:tbl>
    <w:p w:rsidR="009B13FB" w:rsidRDefault="009B13FB" w:rsidP="009B13FB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4B2672" w:rsidRPr="004B2672" w:rsidRDefault="004B2672" w:rsidP="004B267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Pr="009B13FB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Pr="009B13FB">
        <w:rPr>
          <w:rFonts w:ascii="Times New Roman" w:hAnsi="Times New Roman"/>
          <w:spacing w:val="-6"/>
          <w:sz w:val="24"/>
          <w:szCs w:val="24"/>
        </w:rPr>
        <w:t>6.</w:t>
      </w:r>
      <w:r>
        <w:rPr>
          <w:rFonts w:ascii="Times New Roman" w:hAnsi="Times New Roman"/>
          <w:spacing w:val="-6"/>
          <w:sz w:val="24"/>
          <w:szCs w:val="24"/>
        </w:rPr>
        <w:t>7</w:t>
      </w:r>
      <w:r w:rsidRPr="004B2672">
        <w:rPr>
          <w:rFonts w:ascii="Times New Roman" w:hAnsi="Times New Roman"/>
          <w:spacing w:val="-6"/>
          <w:sz w:val="24"/>
          <w:szCs w:val="24"/>
        </w:rPr>
        <w:t>. Показатель тяжести потенциальных негативных последствий выражается числовым значением и определяется</w:t>
      </w:r>
      <w:r>
        <w:rPr>
          <w:rFonts w:ascii="Times New Roman" w:hAnsi="Times New Roman"/>
          <w:spacing w:val="-6"/>
          <w:sz w:val="24"/>
          <w:szCs w:val="24"/>
        </w:rPr>
        <w:t>,</w:t>
      </w:r>
      <w:r w:rsidRPr="004B2672">
        <w:rPr>
          <w:rFonts w:ascii="Times New Roman" w:hAnsi="Times New Roman"/>
          <w:spacing w:val="-6"/>
          <w:sz w:val="24"/>
          <w:szCs w:val="24"/>
        </w:rPr>
        <w:t xml:space="preserve"> как средняя величина фактических значений факторов риска. </w:t>
      </w:r>
    </w:p>
    <w:p w:rsidR="004B2672" w:rsidRPr="004B2672" w:rsidRDefault="004B2672" w:rsidP="004B267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9B13FB" w:rsidRDefault="004B2672" w:rsidP="004B267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4B2672">
        <w:rPr>
          <w:rFonts w:ascii="Times New Roman" w:hAnsi="Times New Roman"/>
          <w:spacing w:val="-6"/>
          <w:sz w:val="24"/>
          <w:szCs w:val="24"/>
        </w:rPr>
        <w:t>Пример расчета показателя тяжести потенциальных негативных последствий:</w:t>
      </w:r>
    </w:p>
    <w:tbl>
      <w:tblPr>
        <w:tblStyle w:val="af"/>
        <w:tblW w:w="0" w:type="auto"/>
        <w:tblLook w:val="04A0"/>
      </w:tblPr>
      <w:tblGrid>
        <w:gridCol w:w="1822"/>
        <w:gridCol w:w="2264"/>
        <w:gridCol w:w="1701"/>
        <w:gridCol w:w="2034"/>
        <w:gridCol w:w="2355"/>
      </w:tblGrid>
      <w:tr w:rsidR="00E36A0F" w:rsidRPr="00E36A0F" w:rsidTr="00E36A0F">
        <w:tc>
          <w:tcPr>
            <w:tcW w:w="1668" w:type="dxa"/>
          </w:tcPr>
          <w:p w:rsidR="00E36A0F" w:rsidRPr="00E36A0F" w:rsidRDefault="00E36A0F" w:rsidP="00E36A0F">
            <w:pPr>
              <w:pStyle w:val="Default"/>
              <w:jc w:val="center"/>
            </w:pPr>
            <w:r w:rsidRPr="00E36A0F">
              <w:rPr>
                <w:b/>
                <w:bCs/>
              </w:rPr>
              <w:t>Наименование фактора риска</w:t>
            </w:r>
          </w:p>
        </w:tc>
        <w:tc>
          <w:tcPr>
            <w:tcW w:w="2268" w:type="dxa"/>
          </w:tcPr>
          <w:p w:rsidR="00E36A0F" w:rsidRPr="00E36A0F" w:rsidRDefault="00E36A0F" w:rsidP="00E36A0F">
            <w:pPr>
              <w:pStyle w:val="Default"/>
              <w:jc w:val="center"/>
            </w:pPr>
            <w:r w:rsidRPr="00E36A0F">
              <w:rPr>
                <w:b/>
                <w:bCs/>
              </w:rPr>
              <w:t>Фактическое значение тяжести потенциальных негативных последствий фактора риска</w:t>
            </w:r>
          </w:p>
        </w:tc>
        <w:tc>
          <w:tcPr>
            <w:tcW w:w="1701" w:type="dxa"/>
          </w:tcPr>
          <w:p w:rsidR="00E36A0F" w:rsidRPr="00E36A0F" w:rsidRDefault="00E36A0F" w:rsidP="00E36A0F">
            <w:pPr>
              <w:pStyle w:val="Default"/>
              <w:jc w:val="center"/>
            </w:pPr>
            <w:r w:rsidRPr="00E36A0F">
              <w:rPr>
                <w:b/>
                <w:bCs/>
              </w:rPr>
              <w:t>Категория риска</w:t>
            </w:r>
          </w:p>
        </w:tc>
        <w:tc>
          <w:tcPr>
            <w:tcW w:w="2035" w:type="dxa"/>
          </w:tcPr>
          <w:p w:rsidR="00E36A0F" w:rsidRPr="00E36A0F" w:rsidRDefault="00E36A0F" w:rsidP="00E36A0F">
            <w:pPr>
              <w:pStyle w:val="Default"/>
              <w:jc w:val="center"/>
            </w:pPr>
            <w:r w:rsidRPr="00E36A0F">
              <w:rPr>
                <w:b/>
                <w:bCs/>
              </w:rPr>
              <w:t>Показатель тяжести потенциальных негативных последствий</w:t>
            </w:r>
          </w:p>
        </w:tc>
        <w:tc>
          <w:tcPr>
            <w:tcW w:w="2359" w:type="dxa"/>
          </w:tcPr>
          <w:p w:rsidR="00E36A0F" w:rsidRPr="00E36A0F" w:rsidRDefault="00E36A0F" w:rsidP="00E36A0F">
            <w:pPr>
              <w:pStyle w:val="Default"/>
              <w:jc w:val="center"/>
            </w:pPr>
            <w:r w:rsidRPr="00E36A0F">
              <w:rPr>
                <w:b/>
                <w:bCs/>
              </w:rPr>
              <w:t>Категория риска, определенная на основании показателя тяжести потенциальных негативных последствий</w:t>
            </w:r>
          </w:p>
        </w:tc>
      </w:tr>
      <w:tr w:rsidR="00E36A0F" w:rsidRPr="00E36A0F" w:rsidTr="00E36A0F">
        <w:tc>
          <w:tcPr>
            <w:tcW w:w="1668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rPr>
                <w:b/>
                <w:bCs/>
              </w:rPr>
              <w:t xml:space="preserve">Фактор 1.1 </w:t>
            </w:r>
          </w:p>
        </w:tc>
        <w:tc>
          <w:tcPr>
            <w:tcW w:w="2268" w:type="dxa"/>
          </w:tcPr>
          <w:p w:rsidR="00E36A0F" w:rsidRPr="00E36A0F" w:rsidRDefault="00E36A0F" w:rsidP="00E36A0F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E36A0F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t xml:space="preserve">Средний риск </w:t>
            </w:r>
          </w:p>
        </w:tc>
        <w:tc>
          <w:tcPr>
            <w:tcW w:w="2035" w:type="dxa"/>
            <w:vMerge w:val="restart"/>
            <w:vAlign w:val="center"/>
          </w:tcPr>
          <w:p w:rsidR="00E36A0F" w:rsidRPr="00E36A0F" w:rsidRDefault="00E36A0F" w:rsidP="00E36A0F">
            <w:pPr>
              <w:pStyle w:val="Default"/>
            </w:pPr>
            <w:r w:rsidRPr="00E36A0F">
              <w:t xml:space="preserve">(3 + 2 + 4 + 2 + 3) / 5 = 2,8 </w:t>
            </w:r>
          </w:p>
          <w:p w:rsidR="00E36A0F" w:rsidRPr="00E36A0F" w:rsidRDefault="00E36A0F" w:rsidP="00E36A0F">
            <w:pPr>
              <w:spacing w:after="0" w:line="240" w:lineRule="auto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359" w:type="dxa"/>
            <w:vMerge w:val="restart"/>
          </w:tcPr>
          <w:p w:rsidR="00E36A0F" w:rsidRPr="00E36A0F" w:rsidRDefault="00E36A0F" w:rsidP="00E36A0F">
            <w:pPr>
              <w:pStyle w:val="Default"/>
            </w:pPr>
            <w:r w:rsidRPr="00E36A0F">
              <w:t xml:space="preserve">Числовое значение показателя тяжести потенциальных негативных последствий «2,8» определяет показатель тяжести </w:t>
            </w:r>
            <w:r w:rsidRPr="00E36A0F">
              <w:lastRenderedPageBreak/>
              <w:t xml:space="preserve">потенциальных последствий как «Средний риск», поскольку находится в диапазоне между показателями значимости «Умеренного» и «Среднего» рисков. </w:t>
            </w:r>
          </w:p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</w:tr>
      <w:tr w:rsidR="00E36A0F" w:rsidRPr="00E36A0F" w:rsidTr="00E36A0F">
        <w:tc>
          <w:tcPr>
            <w:tcW w:w="1668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rPr>
                <w:b/>
                <w:bCs/>
              </w:rPr>
              <w:t xml:space="preserve">Фактор 1.2 </w:t>
            </w:r>
          </w:p>
        </w:tc>
        <w:tc>
          <w:tcPr>
            <w:tcW w:w="2268" w:type="dxa"/>
          </w:tcPr>
          <w:p w:rsidR="00E36A0F" w:rsidRPr="00E36A0F" w:rsidRDefault="00E36A0F" w:rsidP="00E36A0F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E36A0F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t xml:space="preserve">Умеренный риск </w:t>
            </w:r>
          </w:p>
        </w:tc>
        <w:tc>
          <w:tcPr>
            <w:tcW w:w="2035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359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</w:tr>
      <w:tr w:rsidR="00E36A0F" w:rsidRPr="00E36A0F" w:rsidTr="00E36A0F">
        <w:tc>
          <w:tcPr>
            <w:tcW w:w="1668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rPr>
                <w:b/>
                <w:bCs/>
              </w:rPr>
              <w:t xml:space="preserve">Фактор 2 </w:t>
            </w:r>
          </w:p>
        </w:tc>
        <w:tc>
          <w:tcPr>
            <w:tcW w:w="2268" w:type="dxa"/>
          </w:tcPr>
          <w:p w:rsidR="00E36A0F" w:rsidRPr="00E36A0F" w:rsidRDefault="00E36A0F" w:rsidP="00E36A0F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E36A0F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t xml:space="preserve">Значительный риск </w:t>
            </w:r>
          </w:p>
        </w:tc>
        <w:tc>
          <w:tcPr>
            <w:tcW w:w="2035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359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</w:tr>
      <w:tr w:rsidR="00E36A0F" w:rsidRPr="00E36A0F" w:rsidTr="00E36A0F">
        <w:tc>
          <w:tcPr>
            <w:tcW w:w="1668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rPr>
                <w:b/>
                <w:bCs/>
              </w:rPr>
              <w:t xml:space="preserve">Фактор 3 </w:t>
            </w:r>
          </w:p>
        </w:tc>
        <w:tc>
          <w:tcPr>
            <w:tcW w:w="2268" w:type="dxa"/>
          </w:tcPr>
          <w:p w:rsidR="00E36A0F" w:rsidRPr="00E36A0F" w:rsidRDefault="00E36A0F" w:rsidP="00E36A0F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E36A0F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t xml:space="preserve">Умеренный риск </w:t>
            </w:r>
          </w:p>
        </w:tc>
        <w:tc>
          <w:tcPr>
            <w:tcW w:w="2035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359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</w:tr>
      <w:tr w:rsidR="00E36A0F" w:rsidRPr="00E36A0F" w:rsidTr="00E36A0F">
        <w:tc>
          <w:tcPr>
            <w:tcW w:w="1668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rPr>
                <w:b/>
                <w:bCs/>
              </w:rPr>
              <w:lastRenderedPageBreak/>
              <w:t xml:space="preserve">Фактор 4 </w:t>
            </w:r>
          </w:p>
        </w:tc>
        <w:tc>
          <w:tcPr>
            <w:tcW w:w="2268" w:type="dxa"/>
          </w:tcPr>
          <w:p w:rsidR="00E36A0F" w:rsidRPr="00E36A0F" w:rsidRDefault="00E36A0F" w:rsidP="00E36A0F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E36A0F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36A0F" w:rsidRPr="00E36A0F" w:rsidRDefault="00E36A0F" w:rsidP="00E36A0F">
            <w:pPr>
              <w:pStyle w:val="Default"/>
              <w:jc w:val="both"/>
            </w:pPr>
            <w:r w:rsidRPr="00E36A0F">
              <w:t xml:space="preserve">Средний риск </w:t>
            </w:r>
          </w:p>
        </w:tc>
        <w:tc>
          <w:tcPr>
            <w:tcW w:w="2035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2359" w:type="dxa"/>
            <w:vMerge/>
          </w:tcPr>
          <w:p w:rsidR="00E36A0F" w:rsidRPr="00E36A0F" w:rsidRDefault="00E36A0F" w:rsidP="004B2672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</w:tr>
    </w:tbl>
    <w:p w:rsidR="004B2672" w:rsidRDefault="004B2672" w:rsidP="004B267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</w:t>
      </w:r>
      <w:r w:rsidRPr="009B13FB">
        <w:rPr>
          <w:rFonts w:ascii="Times New Roman" w:hAnsi="Times New Roman"/>
          <w:spacing w:val="-6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>1.</w:t>
      </w:r>
      <w:r w:rsidRPr="009B13FB">
        <w:rPr>
          <w:rFonts w:ascii="Times New Roman" w:hAnsi="Times New Roman"/>
          <w:spacing w:val="-6"/>
          <w:sz w:val="24"/>
          <w:szCs w:val="24"/>
        </w:rPr>
        <w:t>6.</w:t>
      </w:r>
      <w:r>
        <w:rPr>
          <w:rFonts w:ascii="Times New Roman" w:hAnsi="Times New Roman"/>
          <w:spacing w:val="-6"/>
          <w:sz w:val="24"/>
          <w:szCs w:val="24"/>
        </w:rPr>
        <w:t>8</w:t>
      </w:r>
      <w:r w:rsidRPr="00F16662">
        <w:rPr>
          <w:rFonts w:ascii="Times New Roman" w:hAnsi="Times New Roman"/>
          <w:spacing w:val="-6"/>
          <w:sz w:val="24"/>
          <w:szCs w:val="24"/>
        </w:rPr>
        <w:t xml:space="preserve">. При отсутствии каких-либо первичных данных и информации об объекте контроля показатель тяжести потенциальных негативных последствий устанавливается равным «Среднему риску». </w:t>
      </w:r>
    </w:p>
    <w:p w:rsidR="00F16662" w:rsidRP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Pr="00F16662">
        <w:rPr>
          <w:rFonts w:ascii="Times New Roman" w:hAnsi="Times New Roman"/>
          <w:spacing w:val="-6"/>
          <w:sz w:val="24"/>
          <w:szCs w:val="24"/>
        </w:rPr>
        <w:t xml:space="preserve">.7. Расчет значений показателей вероятности несоблюдения обязательных требований. </w:t>
      </w:r>
    </w:p>
    <w:p w:rsid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Pr="00F16662">
        <w:rPr>
          <w:rFonts w:ascii="Times New Roman" w:hAnsi="Times New Roman"/>
          <w:spacing w:val="-6"/>
          <w:sz w:val="24"/>
          <w:szCs w:val="24"/>
        </w:rPr>
        <w:t xml:space="preserve">.7.1. Количественная оценка показателя вероятности несоблюдения обязательных требований выражается числовым значением, определяющим его уровень. </w:t>
      </w:r>
    </w:p>
    <w:p w:rsid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Pr="00F16662">
        <w:rPr>
          <w:rFonts w:ascii="Times New Roman" w:hAnsi="Times New Roman"/>
          <w:spacing w:val="-6"/>
          <w:sz w:val="24"/>
          <w:szCs w:val="24"/>
        </w:rPr>
        <w:t xml:space="preserve">.7.2. Для расчета показателя вероятности несоблюдения обязательных требований оценка вероятности реализации риска учитывает вероятность реализации следующих факторов риска: </w:t>
      </w:r>
    </w:p>
    <w:p w:rsidR="00F16662" w:rsidRP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внеплановых проверок, проведенных на основании жалобы на нарушение объектом контроля обязательных требований;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решений о применении </w:t>
      </w:r>
      <w:r w:rsidR="006F134E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F16662">
        <w:rPr>
          <w:rFonts w:ascii="Times New Roman" w:hAnsi="Times New Roman"/>
          <w:spacing w:val="-6"/>
          <w:sz w:val="24"/>
          <w:szCs w:val="24"/>
        </w:rPr>
        <w:t xml:space="preserve"> в отношении объекта контроля мер дисциплинарного воздействия;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нарушений соответствия выполняемых работ обязательным требованиям, допущенных объектом контроля;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о предписаниях органов государственного (муниципального) контроля (надзора), выданных объекту контроля;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о неисполненных предписаниях органов государственного (муниципального) контроля (надзора);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несоблюдения объектом контроля обязательных требований;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привлечения объекта контроля к административной ответственности;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о приостановлении деятельности объекта контроля в качестве меры административного наказания;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о произошедших у объекта контроля несчастных случаях на производстве и авариях, связанных с выполнением работ; </w:t>
      </w: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. наличие фактов о находящихся в производстве судов исках к объекту контроля о возмещении вреда (ущерба), связанного с недостатками выполненных работ и/или вступивших в силу судебных решениях, согласно которым установлена вина объекта контроля в нанесении вреда (ущерба), связанного с недостатками выполненных работ. </w:t>
      </w:r>
    </w:p>
    <w:p w:rsidR="00F16662" w:rsidRP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16662" w:rsidRDefault="00F16662" w:rsidP="00F1666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Pr="00F16662">
        <w:rPr>
          <w:rFonts w:ascii="Times New Roman" w:hAnsi="Times New Roman"/>
          <w:spacing w:val="-6"/>
          <w:sz w:val="24"/>
          <w:szCs w:val="24"/>
        </w:rPr>
        <w:t xml:space="preserve">.7.3. Контрольная комиссия </w:t>
      </w:r>
      <w:r w:rsidR="006F134E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F16662">
        <w:rPr>
          <w:rFonts w:ascii="Times New Roman" w:hAnsi="Times New Roman"/>
          <w:spacing w:val="-6"/>
          <w:sz w:val="24"/>
          <w:szCs w:val="24"/>
        </w:rPr>
        <w:t xml:space="preserve"> определяет вероятность реализации каждого фактора </w:t>
      </w:r>
    </w:p>
    <w:p w:rsidR="00F16662" w:rsidRP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t xml:space="preserve">риска, исходя из фактических данных частоты проявлений фактора риска объектом контроля. </w:t>
      </w:r>
    </w:p>
    <w:p w:rsidR="00F16662" w:rsidRP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16662" w:rsidRDefault="001D1772" w:rsidP="001D177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="00F16662" w:rsidRPr="00F16662">
        <w:rPr>
          <w:rFonts w:ascii="Times New Roman" w:hAnsi="Times New Roman"/>
          <w:spacing w:val="-6"/>
          <w:sz w:val="24"/>
          <w:szCs w:val="24"/>
        </w:rPr>
        <w:t xml:space="preserve">.7.4. Для расчета показателя вероятности несоблюдения обязательных требований устанавливается допустимая частота проявления каждого фактора риска за определенный промежуток времени, а также шкала оценки от 1 до 6 с шагом 1, в которой 1 соответствует очень низкой вероятности реализации риска, 6 - чрезвычайно высокой вероятности реализации риска. </w:t>
      </w:r>
    </w:p>
    <w:p w:rsidR="00F16662" w:rsidRP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F16662">
        <w:rPr>
          <w:rFonts w:ascii="Times New Roman" w:hAnsi="Times New Roman"/>
          <w:spacing w:val="-6"/>
          <w:sz w:val="24"/>
          <w:szCs w:val="24"/>
        </w:rPr>
        <w:lastRenderedPageBreak/>
        <w:t xml:space="preserve">Допустимая частота проявления каждого фактора риска за определенный промежуток времени и шкала оценки вероятности реализации риска для расчета показателя вероятности несоблюдения обязательных требований при применении </w:t>
      </w:r>
      <w:proofErr w:type="spellStart"/>
      <w:r w:rsidRPr="00F16662">
        <w:rPr>
          <w:rFonts w:ascii="Times New Roman" w:hAnsi="Times New Roman"/>
          <w:spacing w:val="-6"/>
          <w:sz w:val="24"/>
          <w:szCs w:val="24"/>
        </w:rPr>
        <w:t>риск-ориентированного</w:t>
      </w:r>
      <w:proofErr w:type="spellEnd"/>
      <w:r w:rsidRPr="00F16662">
        <w:rPr>
          <w:rFonts w:ascii="Times New Roman" w:hAnsi="Times New Roman"/>
          <w:spacing w:val="-6"/>
          <w:sz w:val="24"/>
          <w:szCs w:val="24"/>
        </w:rPr>
        <w:t xml:space="preserve"> подхода:</w:t>
      </w:r>
    </w:p>
    <w:tbl>
      <w:tblPr>
        <w:tblStyle w:val="af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817"/>
        <w:gridCol w:w="3402"/>
        <w:gridCol w:w="1843"/>
        <w:gridCol w:w="1559"/>
        <w:gridCol w:w="2268"/>
      </w:tblGrid>
      <w:tr w:rsidR="001D1772" w:rsidRPr="00857301" w:rsidTr="009426DA">
        <w:tc>
          <w:tcPr>
            <w:tcW w:w="817" w:type="dxa"/>
          </w:tcPr>
          <w:p w:rsidR="001D1772" w:rsidRPr="00857301" w:rsidRDefault="001D1772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№ </w:t>
            </w:r>
            <w:proofErr w:type="spellStart"/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п</w:t>
            </w:r>
            <w:proofErr w:type="spellEnd"/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/</w:t>
            </w:r>
            <w:proofErr w:type="spellStart"/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402" w:type="dxa"/>
          </w:tcPr>
          <w:p w:rsidR="001D1772" w:rsidRPr="00857301" w:rsidRDefault="001D1772" w:rsidP="009426DA">
            <w:pPr>
              <w:pStyle w:val="Default"/>
              <w:jc w:val="center"/>
              <w:rPr>
                <w:b/>
              </w:rPr>
            </w:pPr>
            <w:r w:rsidRPr="00857301">
              <w:rPr>
                <w:b/>
                <w:bCs/>
              </w:rPr>
              <w:t>Наименование фактора риска</w:t>
            </w:r>
          </w:p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1D1772" w:rsidRPr="00857301" w:rsidRDefault="001D1772" w:rsidP="009426DA">
            <w:pPr>
              <w:pStyle w:val="Default"/>
              <w:jc w:val="center"/>
              <w:rPr>
                <w:b/>
              </w:rPr>
            </w:pPr>
            <w:r w:rsidRPr="00857301">
              <w:rPr>
                <w:b/>
                <w:bCs/>
              </w:rPr>
              <w:t>Категория риска</w:t>
            </w:r>
          </w:p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1559" w:type="dxa"/>
          </w:tcPr>
          <w:p w:rsidR="001D1772" w:rsidRPr="00857301" w:rsidRDefault="001D1772" w:rsidP="009426DA">
            <w:pPr>
              <w:pStyle w:val="Default"/>
              <w:jc w:val="center"/>
              <w:rPr>
                <w:b/>
              </w:rPr>
            </w:pPr>
            <w:r w:rsidRPr="00857301">
              <w:rPr>
                <w:b/>
                <w:bCs/>
              </w:rPr>
              <w:t>Значимость</w:t>
            </w:r>
          </w:p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1772" w:rsidRPr="00857301" w:rsidRDefault="001D1772" w:rsidP="009426DA">
            <w:pPr>
              <w:pStyle w:val="Default"/>
              <w:jc w:val="center"/>
              <w:rPr>
                <w:b/>
              </w:rPr>
            </w:pPr>
            <w:r w:rsidRPr="00857301">
              <w:rPr>
                <w:b/>
                <w:bCs/>
              </w:rPr>
              <w:t>Допустимые значения тяжести потенциальных негативных последствий фактора риска</w:t>
            </w:r>
          </w:p>
        </w:tc>
      </w:tr>
      <w:tr w:rsidR="001D1772" w:rsidRPr="00857301" w:rsidTr="009426DA">
        <w:tc>
          <w:tcPr>
            <w:tcW w:w="817" w:type="dxa"/>
            <w:vMerge w:val="restart"/>
          </w:tcPr>
          <w:p w:rsidR="001D1772" w:rsidRPr="00857301" w:rsidRDefault="001D1772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1</w:t>
            </w:r>
          </w:p>
        </w:tc>
        <w:tc>
          <w:tcPr>
            <w:tcW w:w="3402" w:type="dxa"/>
            <w:vMerge w:val="restart"/>
          </w:tcPr>
          <w:p w:rsidR="001D1772" w:rsidRPr="00857301" w:rsidRDefault="001D1772" w:rsidP="009426DA">
            <w:pPr>
              <w:pStyle w:val="Default"/>
            </w:pPr>
            <w:r w:rsidRPr="00857301">
              <w:t xml:space="preserve">наличие внеплановых проверок, проведенных на основании жалобы на нарушение объектом контроля обязательных требований </w:t>
            </w:r>
          </w:p>
        </w:tc>
        <w:tc>
          <w:tcPr>
            <w:tcW w:w="1843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D1772" w:rsidRPr="00857301" w:rsidRDefault="001D1772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1D1772" w:rsidRPr="00857301" w:rsidTr="009426DA">
        <w:tc>
          <w:tcPr>
            <w:tcW w:w="817" w:type="dxa"/>
            <w:vMerge/>
          </w:tcPr>
          <w:p w:rsidR="001D1772" w:rsidRPr="00857301" w:rsidRDefault="001D1772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1D1772" w:rsidRPr="00857301" w:rsidRDefault="001D1772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1D1772" w:rsidRPr="00857301" w:rsidTr="009426DA">
        <w:tc>
          <w:tcPr>
            <w:tcW w:w="817" w:type="dxa"/>
            <w:vMerge/>
          </w:tcPr>
          <w:p w:rsidR="001D1772" w:rsidRPr="00857301" w:rsidRDefault="001D1772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1D1772" w:rsidRPr="00857301" w:rsidRDefault="001D1772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1D1772" w:rsidRPr="00857301" w:rsidTr="009426DA">
        <w:tc>
          <w:tcPr>
            <w:tcW w:w="817" w:type="dxa"/>
            <w:vMerge/>
          </w:tcPr>
          <w:p w:rsidR="001D1772" w:rsidRPr="00857301" w:rsidRDefault="001D1772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1D1772" w:rsidRPr="00857301" w:rsidRDefault="001D1772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1D1772" w:rsidRPr="00857301" w:rsidTr="009426DA">
        <w:tc>
          <w:tcPr>
            <w:tcW w:w="817" w:type="dxa"/>
            <w:vMerge/>
          </w:tcPr>
          <w:p w:rsidR="001D1772" w:rsidRPr="00857301" w:rsidRDefault="001D1772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1D1772" w:rsidRPr="00857301" w:rsidRDefault="001D1772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1D1772" w:rsidRPr="00857301" w:rsidTr="009426DA">
        <w:tc>
          <w:tcPr>
            <w:tcW w:w="817" w:type="dxa"/>
            <w:vMerge/>
          </w:tcPr>
          <w:p w:rsidR="001D1772" w:rsidRPr="00857301" w:rsidRDefault="001D1772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1D1772" w:rsidRPr="00857301" w:rsidRDefault="001D1772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1D1772" w:rsidRPr="00857301" w:rsidRDefault="001D1772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1D1772" w:rsidRPr="00857301" w:rsidRDefault="001D1772" w:rsidP="009426DA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9426DA" w:rsidRPr="00857301" w:rsidTr="009426DA">
        <w:tc>
          <w:tcPr>
            <w:tcW w:w="817" w:type="dxa"/>
            <w:vMerge w:val="restart"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2</w:t>
            </w:r>
          </w:p>
        </w:tc>
        <w:tc>
          <w:tcPr>
            <w:tcW w:w="3402" w:type="dxa"/>
            <w:vMerge w:val="restart"/>
          </w:tcPr>
          <w:p w:rsidR="009426DA" w:rsidRPr="00857301" w:rsidRDefault="009426DA" w:rsidP="009426DA">
            <w:pPr>
              <w:pStyle w:val="Default"/>
            </w:pPr>
            <w:r w:rsidRPr="00857301">
              <w:t xml:space="preserve">наличие решений о применении Ассоциацией в отношении объекта контроля мер дисциплинарного воздействия </w:t>
            </w: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9426DA" w:rsidRPr="00857301" w:rsidTr="009426DA">
        <w:tc>
          <w:tcPr>
            <w:tcW w:w="817" w:type="dxa"/>
            <w:vMerge w:val="restart"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3</w:t>
            </w:r>
          </w:p>
        </w:tc>
        <w:tc>
          <w:tcPr>
            <w:tcW w:w="3402" w:type="dxa"/>
            <w:vMerge w:val="restart"/>
          </w:tcPr>
          <w:p w:rsidR="009426DA" w:rsidRPr="00857301" w:rsidRDefault="009426DA" w:rsidP="009426DA">
            <w:pPr>
              <w:pStyle w:val="Default"/>
            </w:pPr>
            <w:r w:rsidRPr="00857301">
              <w:t xml:space="preserve">наличие фактов нарушений соответствия выполняемых работ обязательным требованиям, допущенных объектом контроля </w:t>
            </w: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9426DA" w:rsidRPr="00857301" w:rsidTr="009426DA">
        <w:tc>
          <w:tcPr>
            <w:tcW w:w="817" w:type="dxa"/>
            <w:vMerge w:val="restart"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4</w:t>
            </w:r>
          </w:p>
        </w:tc>
        <w:tc>
          <w:tcPr>
            <w:tcW w:w="3402" w:type="dxa"/>
            <w:vMerge w:val="restart"/>
          </w:tcPr>
          <w:p w:rsidR="009426DA" w:rsidRPr="00857301" w:rsidRDefault="009426DA" w:rsidP="009426DA">
            <w:pPr>
              <w:pStyle w:val="Default"/>
            </w:pPr>
            <w:r w:rsidRPr="00857301">
              <w:t xml:space="preserve">наличие фактов о предписаниях органов государственного (муниципального) контроля (надзора), выданных объекту контроля </w:t>
            </w: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9426DA" w:rsidRPr="00857301" w:rsidTr="009426DA">
        <w:tc>
          <w:tcPr>
            <w:tcW w:w="817" w:type="dxa"/>
            <w:vMerge w:val="restart"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5</w:t>
            </w:r>
          </w:p>
        </w:tc>
        <w:tc>
          <w:tcPr>
            <w:tcW w:w="3402" w:type="dxa"/>
            <w:vMerge w:val="restart"/>
          </w:tcPr>
          <w:p w:rsidR="009426DA" w:rsidRPr="00857301" w:rsidRDefault="009426DA" w:rsidP="009426DA">
            <w:pPr>
              <w:pStyle w:val="Default"/>
            </w:pPr>
            <w:r w:rsidRPr="00857301">
              <w:t xml:space="preserve">наличие фактов о неисполненных предписаниях органов государственного (муниципального) контроля (надзора) </w:t>
            </w: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9426DA" w:rsidRPr="00857301" w:rsidTr="009426DA">
        <w:tc>
          <w:tcPr>
            <w:tcW w:w="817" w:type="dxa"/>
            <w:vMerge/>
          </w:tcPr>
          <w:p w:rsidR="009426DA" w:rsidRPr="00857301" w:rsidRDefault="009426DA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9426DA" w:rsidRPr="00857301" w:rsidRDefault="009426DA" w:rsidP="009426DA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9426DA" w:rsidRPr="00857301" w:rsidRDefault="009426DA" w:rsidP="009426DA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9426DA" w:rsidRPr="00857301" w:rsidRDefault="009426DA" w:rsidP="009426DA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435345" w:rsidRPr="00857301" w:rsidTr="009426DA">
        <w:tc>
          <w:tcPr>
            <w:tcW w:w="817" w:type="dxa"/>
            <w:vMerge w:val="restart"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6</w:t>
            </w:r>
          </w:p>
        </w:tc>
        <w:tc>
          <w:tcPr>
            <w:tcW w:w="3402" w:type="dxa"/>
            <w:vMerge w:val="restart"/>
          </w:tcPr>
          <w:p w:rsidR="00435345" w:rsidRPr="00857301" w:rsidRDefault="00435345" w:rsidP="00435345">
            <w:pPr>
              <w:pStyle w:val="Default"/>
            </w:pPr>
            <w:r w:rsidRPr="00857301">
              <w:t xml:space="preserve">наличие фактов несоблюдения объектом контроля обязательных требований </w:t>
            </w: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435345" w:rsidRPr="00857301" w:rsidTr="009426DA">
        <w:tc>
          <w:tcPr>
            <w:tcW w:w="817" w:type="dxa"/>
            <w:vMerge w:val="restart"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7</w:t>
            </w:r>
          </w:p>
        </w:tc>
        <w:tc>
          <w:tcPr>
            <w:tcW w:w="3402" w:type="dxa"/>
            <w:vMerge w:val="restart"/>
          </w:tcPr>
          <w:p w:rsidR="00435345" w:rsidRPr="00857301" w:rsidRDefault="00435345" w:rsidP="00435345">
            <w:pPr>
              <w:pStyle w:val="Default"/>
            </w:pPr>
            <w:r w:rsidRPr="00857301">
              <w:t xml:space="preserve">наличие фактов привлечения </w:t>
            </w:r>
            <w:r w:rsidRPr="00857301">
              <w:lastRenderedPageBreak/>
              <w:t xml:space="preserve">объекта контроля к административной ответственности </w:t>
            </w: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lastRenderedPageBreak/>
              <w:t xml:space="preserve">Очень низкая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435345" w:rsidRPr="00857301" w:rsidTr="009426DA">
        <w:tc>
          <w:tcPr>
            <w:tcW w:w="817" w:type="dxa"/>
            <w:vMerge w:val="restart"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8</w:t>
            </w:r>
          </w:p>
        </w:tc>
        <w:tc>
          <w:tcPr>
            <w:tcW w:w="3402" w:type="dxa"/>
            <w:vMerge w:val="restart"/>
          </w:tcPr>
          <w:p w:rsidR="00435345" w:rsidRPr="00857301" w:rsidRDefault="00435345" w:rsidP="00435345">
            <w:pPr>
              <w:pStyle w:val="Default"/>
            </w:pPr>
            <w:r w:rsidRPr="00857301">
              <w:t xml:space="preserve">наличие фактов о приостановлении деятельности объекта контроля в качестве меры административного наказания </w:t>
            </w: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435345" w:rsidRPr="00857301" w:rsidTr="009426DA">
        <w:tc>
          <w:tcPr>
            <w:tcW w:w="817" w:type="dxa"/>
            <w:vMerge/>
          </w:tcPr>
          <w:p w:rsidR="00435345" w:rsidRPr="00857301" w:rsidRDefault="00435345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435345" w:rsidRPr="00857301" w:rsidRDefault="00435345" w:rsidP="00435345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435345" w:rsidRPr="00857301" w:rsidRDefault="00435345" w:rsidP="00435345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435345" w:rsidRPr="00857301" w:rsidRDefault="00435345" w:rsidP="00435345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857301" w:rsidRPr="00857301" w:rsidTr="009426DA">
        <w:tc>
          <w:tcPr>
            <w:tcW w:w="817" w:type="dxa"/>
            <w:vMerge w:val="restart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9</w:t>
            </w:r>
          </w:p>
        </w:tc>
        <w:tc>
          <w:tcPr>
            <w:tcW w:w="3402" w:type="dxa"/>
            <w:vMerge w:val="restart"/>
          </w:tcPr>
          <w:p w:rsidR="00857301" w:rsidRPr="00857301" w:rsidRDefault="00857301" w:rsidP="00857301">
            <w:pPr>
              <w:pStyle w:val="Default"/>
            </w:pPr>
            <w:r w:rsidRPr="00857301">
              <w:t xml:space="preserve">наличие фактов о произошедших у объекта контроля несчастных случаях и авариях, связанных с выполнением работ по обследованию зданий и сооружений </w:t>
            </w: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  <w:tr w:rsidR="00857301" w:rsidRPr="00857301" w:rsidTr="009426DA">
        <w:tc>
          <w:tcPr>
            <w:tcW w:w="817" w:type="dxa"/>
            <w:vMerge w:val="restart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>10</w:t>
            </w:r>
          </w:p>
        </w:tc>
        <w:tc>
          <w:tcPr>
            <w:tcW w:w="3402" w:type="dxa"/>
            <w:vMerge w:val="restart"/>
          </w:tcPr>
          <w:p w:rsidR="00857301" w:rsidRPr="00857301" w:rsidRDefault="00857301" w:rsidP="00857301">
            <w:pPr>
              <w:pStyle w:val="Default"/>
            </w:pPr>
            <w:r w:rsidRPr="00857301">
              <w:t xml:space="preserve">наличие фактов о находящихся в производстве судов исках к объекту контроля о возмещении вреда (ущерба), связанного с недостатками выполненных работ и (или) вступивших в силу судебных решениях, согласно которым установлена вина объекта контроля в нанесении вреда (ущерба), связанного с недостатками выполненных работ </w:t>
            </w: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Очень низкая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0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Низкая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2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Средняя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4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Высокая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6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Очень высокая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Не более 8 раз </w:t>
            </w:r>
          </w:p>
        </w:tc>
      </w:tr>
      <w:tr w:rsidR="00857301" w:rsidRPr="00857301" w:rsidTr="009426DA">
        <w:tc>
          <w:tcPr>
            <w:tcW w:w="817" w:type="dxa"/>
            <w:vMerge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857301" w:rsidRPr="00857301" w:rsidRDefault="00857301" w:rsidP="00857301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Чрезвычайно высокая </w:t>
            </w:r>
          </w:p>
        </w:tc>
        <w:tc>
          <w:tcPr>
            <w:tcW w:w="1559" w:type="dxa"/>
          </w:tcPr>
          <w:p w:rsidR="00857301" w:rsidRPr="00857301" w:rsidRDefault="00857301" w:rsidP="00857301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857301">
              <w:rPr>
                <w:rFonts w:ascii="Times New Roman" w:hAnsi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57301" w:rsidRPr="00857301" w:rsidRDefault="00857301" w:rsidP="00857301">
            <w:pPr>
              <w:pStyle w:val="Default"/>
              <w:jc w:val="both"/>
            </w:pPr>
            <w:r w:rsidRPr="00857301">
              <w:t xml:space="preserve">Более 8 раз </w:t>
            </w:r>
          </w:p>
        </w:tc>
      </w:tr>
    </w:tbl>
    <w:p w:rsidR="00857301" w:rsidRPr="00857301" w:rsidRDefault="009426DA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br w:type="textWrapping" w:clear="all"/>
      </w:r>
      <w:r w:rsidR="00857301">
        <w:rPr>
          <w:rFonts w:ascii="Times New Roman" w:hAnsi="Times New Roman"/>
          <w:spacing w:val="-6"/>
          <w:sz w:val="24"/>
          <w:szCs w:val="24"/>
        </w:rPr>
        <w:t>10.1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.7.5. Показатель вероятности несоблюдения обязательных требований выражается числовым значением и определяется как средняя величина фактических значений вероятности реализации факторов риска.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85730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.7.6. При отсутствии каких-либо первичных данных и информации об объекте контроля показатель вероятности несоблюдения обязательных требований устанавливается равным «Среднему риску».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85730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.8. Применение результатов расчета значений показателей </w:t>
      </w:r>
      <w:proofErr w:type="spellStart"/>
      <w:r w:rsidRPr="00857301">
        <w:rPr>
          <w:rFonts w:ascii="Times New Roman" w:hAnsi="Times New Roman"/>
          <w:spacing w:val="-6"/>
          <w:sz w:val="24"/>
          <w:szCs w:val="24"/>
        </w:rPr>
        <w:t>риск-ориентированного</w:t>
      </w:r>
      <w:proofErr w:type="spellEnd"/>
      <w:r w:rsidRPr="00857301">
        <w:rPr>
          <w:rFonts w:ascii="Times New Roman" w:hAnsi="Times New Roman"/>
          <w:spacing w:val="-6"/>
          <w:sz w:val="24"/>
          <w:szCs w:val="24"/>
        </w:rPr>
        <w:t xml:space="preserve"> подхода.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857301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.8.1. Итоговый результат расчета значений показателей </w:t>
      </w:r>
      <w:proofErr w:type="spellStart"/>
      <w:r w:rsidRPr="00857301">
        <w:rPr>
          <w:rFonts w:ascii="Times New Roman" w:hAnsi="Times New Roman"/>
          <w:spacing w:val="-6"/>
          <w:sz w:val="24"/>
          <w:szCs w:val="24"/>
        </w:rPr>
        <w:t>риск-ориентированного</w:t>
      </w:r>
      <w:proofErr w:type="spellEnd"/>
      <w:r w:rsidRPr="00857301">
        <w:rPr>
          <w:rFonts w:ascii="Times New Roman" w:hAnsi="Times New Roman"/>
          <w:spacing w:val="-6"/>
          <w:sz w:val="24"/>
          <w:szCs w:val="24"/>
        </w:rPr>
        <w:t xml:space="preserve"> подхода используется </w:t>
      </w:r>
      <w:r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для: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определения периодичности мероприятий по контролю члена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в соответствии с пунктом </w:t>
      </w:r>
      <w:r w:rsidR="00EB2113">
        <w:rPr>
          <w:rFonts w:ascii="Times New Roman" w:hAnsi="Times New Roman"/>
          <w:spacing w:val="-6"/>
          <w:sz w:val="24"/>
          <w:szCs w:val="24"/>
        </w:rPr>
        <w:t>10.1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.8.2. настоящего Положения;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определения необходимости проведения мероприятий по профилактике нарушений обязательных требований.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EB2113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lastRenderedPageBreak/>
        <w:t>10.1.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8.2. Контроль за деятельностью членов </w:t>
      </w:r>
      <w:r>
        <w:rPr>
          <w:rFonts w:ascii="Times New Roman" w:hAnsi="Times New Roman"/>
          <w:spacing w:val="-6"/>
          <w:sz w:val="24"/>
          <w:szCs w:val="24"/>
        </w:rPr>
        <w:t>Ассоциации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, если деятельность члена связана с подготовкой проектной документации особо опасных, технически сложных и уникальных объектов.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EB2113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П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ри показателе тяжести потенциальных негативных последствий: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«Низкий риск», «Умеренный риск»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3 года;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«Средний риск», «Значительный риск»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2 года;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«Высокий риск», «Чрезвычайно высокий риск»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год.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>В случае</w:t>
      </w:r>
      <w:r w:rsidR="00EB2113">
        <w:rPr>
          <w:rFonts w:ascii="Times New Roman" w:hAnsi="Times New Roman"/>
          <w:spacing w:val="-6"/>
          <w:sz w:val="24"/>
          <w:szCs w:val="24"/>
        </w:rPr>
        <w:t>,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если фактическое значение любого фактора риска выражается в категории риска «Чрезвычайно высокий риск»</w:t>
      </w:r>
      <w:r w:rsidR="00EB2113">
        <w:rPr>
          <w:rFonts w:ascii="Times New Roman" w:hAnsi="Times New Roman"/>
          <w:spacing w:val="-6"/>
          <w:sz w:val="24"/>
          <w:szCs w:val="24"/>
        </w:rPr>
        <w:t>,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контроль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год.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EB2113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П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ри показателе вероятности несоблюдения обязательных требований: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«Очень низкая», «Низкая»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3 года;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«Средняя», «Высокая»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2 года;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«Очень высокая», «Чрезвычайно высокая»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год.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>В случае</w:t>
      </w:r>
      <w:r w:rsidR="00EB2113">
        <w:rPr>
          <w:rFonts w:ascii="Times New Roman" w:hAnsi="Times New Roman"/>
          <w:spacing w:val="-6"/>
          <w:sz w:val="24"/>
          <w:szCs w:val="24"/>
        </w:rPr>
        <w:t>,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если фактическое значение любого показателя вероятности несоблюдения обязательных требований выражается в категории «Чрезвычайно высокая»</w:t>
      </w:r>
      <w:r w:rsidR="00EB2113">
        <w:rPr>
          <w:rFonts w:ascii="Times New Roman" w:hAnsi="Times New Roman"/>
          <w:spacing w:val="-6"/>
          <w:sz w:val="24"/>
          <w:szCs w:val="24"/>
        </w:rPr>
        <w:t>,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контроль осуществляется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Ассоциацией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1 раз в год.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EB2113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.8.3. </w:t>
      </w:r>
      <w:r>
        <w:rPr>
          <w:rFonts w:ascii="Times New Roman" w:hAnsi="Times New Roman"/>
          <w:spacing w:val="-6"/>
          <w:sz w:val="24"/>
          <w:szCs w:val="24"/>
        </w:rPr>
        <w:t>Ассоциация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 осуществляет следующие мероприятия по профилактике нарушений обязательных требований в отношении всех категорий риска: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регулярное обобщение практики осуществления контроля </w:t>
      </w:r>
      <w:r w:rsidR="00A60F42">
        <w:rPr>
          <w:rFonts w:ascii="Times New Roman" w:hAnsi="Times New Roman"/>
          <w:spacing w:val="-6"/>
          <w:sz w:val="24"/>
          <w:szCs w:val="24"/>
        </w:rPr>
        <w:t>и выявление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наиболее часто встречающихся случаев нарушений обязательных требований; </w:t>
      </w:r>
    </w:p>
    <w:p w:rsidR="00857301" w:rsidRPr="00857301" w:rsidRDefault="00857301" w:rsidP="00EB2113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информирование членов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о типичных нарушениях обязательных требований; </w:t>
      </w:r>
    </w:p>
    <w:p w:rsidR="00857301" w:rsidRPr="00857301" w:rsidRDefault="00857301" w:rsidP="00F971BD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информирование членов </w:t>
      </w:r>
      <w:r w:rsidR="00EB2113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по вопросам соблюдения обязательных требований, в том числе посредством разработки и опубликования руководств по соблюдению обязательных требований, проведения семинаров и конференций, разъяснительной работы и иными способами.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A60F42" w:rsidP="00A60F4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.8.4. </w:t>
      </w:r>
      <w:r>
        <w:rPr>
          <w:rFonts w:ascii="Times New Roman" w:hAnsi="Times New Roman"/>
          <w:spacing w:val="-6"/>
          <w:sz w:val="24"/>
          <w:szCs w:val="24"/>
        </w:rPr>
        <w:t>Ассоциация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 осуществляет следующие мероприятия по профилактике нарушений обязательных требований в отношении «среднего риска» и/или «средней вероятности реализации риска» и более высоких категорий риска (вероятности реализации риска):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857301" w:rsidP="00A60F4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выдача рекомендаций в отношении мер, которые должны приниматься членом </w:t>
      </w:r>
      <w:r w:rsidR="00A60F42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в целях недопущения нарушений обязательных требований; </w:t>
      </w:r>
    </w:p>
    <w:p w:rsidR="00857301" w:rsidRPr="00857301" w:rsidRDefault="00857301" w:rsidP="00A60F42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выдача рекомендаций в соответствии с предметом контроля.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857301" w:rsidRPr="00857301" w:rsidRDefault="00A60F42" w:rsidP="00E1663E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10.1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.8.5. </w:t>
      </w:r>
      <w:r>
        <w:rPr>
          <w:rFonts w:ascii="Times New Roman" w:hAnsi="Times New Roman"/>
          <w:spacing w:val="-6"/>
          <w:sz w:val="24"/>
          <w:szCs w:val="24"/>
        </w:rPr>
        <w:t>Ассоциация</w:t>
      </w:r>
      <w:r w:rsidR="00857301" w:rsidRPr="00857301">
        <w:rPr>
          <w:rFonts w:ascii="Times New Roman" w:hAnsi="Times New Roman"/>
          <w:spacing w:val="-6"/>
          <w:sz w:val="24"/>
          <w:szCs w:val="24"/>
        </w:rPr>
        <w:t xml:space="preserve"> осуществляет следующие мероприятия по профилактике нарушений обязательных требований в отношении «значительного риска» и/или «высокой вероятности реализации риска» и более высоких категорий риска (вероятности реализации риска): </w:t>
      </w:r>
    </w:p>
    <w:p w:rsidR="00857301" w:rsidRPr="00857301" w:rsidRDefault="00857301" w:rsidP="00857301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1D1772" w:rsidRDefault="00857301" w:rsidP="00E1663E">
      <w:pPr>
        <w:spacing w:after="0"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857301">
        <w:rPr>
          <w:rFonts w:ascii="Times New Roman" w:hAnsi="Times New Roman"/>
          <w:spacing w:val="-6"/>
          <w:sz w:val="24"/>
          <w:szCs w:val="24"/>
        </w:rPr>
        <w:t xml:space="preserve">- информирование члена </w:t>
      </w:r>
      <w:r w:rsidR="00E1663E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857301">
        <w:rPr>
          <w:rFonts w:ascii="Times New Roman" w:hAnsi="Times New Roman"/>
          <w:spacing w:val="-6"/>
          <w:sz w:val="24"/>
          <w:szCs w:val="24"/>
        </w:rPr>
        <w:t xml:space="preserve"> о наличии вероятности применения мер дисциплинарного воздействия.</w:t>
      </w:r>
    </w:p>
    <w:p w:rsidR="00F16662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16662" w:rsidRPr="00F30C1F" w:rsidRDefault="00F16662" w:rsidP="00F16662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F35964" w:rsidRPr="00F30C1F" w:rsidRDefault="00181280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Глава </w:t>
      </w:r>
      <w:r w:rsidR="00F35964" w:rsidRPr="00F30C1F">
        <w:rPr>
          <w:b/>
          <w:color w:val="auto"/>
        </w:rPr>
        <w:t>1</w:t>
      </w:r>
      <w:r w:rsidR="006C7F64" w:rsidRPr="00F30C1F">
        <w:rPr>
          <w:b/>
          <w:color w:val="auto"/>
        </w:rPr>
        <w:t>1</w:t>
      </w:r>
      <w:r w:rsidR="00F35964" w:rsidRPr="00F30C1F">
        <w:rPr>
          <w:b/>
          <w:color w:val="auto"/>
        </w:rPr>
        <w:t>. Порядок оформления результатов проверки</w:t>
      </w:r>
    </w:p>
    <w:p w:rsidR="00F35964" w:rsidRPr="00F30C1F" w:rsidRDefault="00F35964" w:rsidP="00F30C1F">
      <w:pPr>
        <w:pStyle w:val="Default"/>
        <w:ind w:firstLine="567"/>
        <w:jc w:val="center"/>
        <w:rPr>
          <w:b/>
          <w:color w:val="auto"/>
        </w:rPr>
      </w:pPr>
    </w:p>
    <w:p w:rsidR="00F35964" w:rsidRPr="00F30C1F" w:rsidRDefault="00B67976" w:rsidP="00F30C1F">
      <w:pPr>
        <w:spacing w:after="0" w:line="240" w:lineRule="auto"/>
        <w:ind w:firstLine="567"/>
        <w:jc w:val="both"/>
        <w:rPr>
          <w:rFonts w:ascii="Times New Roman" w:hAnsi="Times New Roman"/>
          <w:color w:val="00B0F0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1</w:t>
      </w:r>
      <w:r w:rsidR="006C7F64" w:rsidRPr="00F30C1F">
        <w:rPr>
          <w:rFonts w:ascii="Times New Roman" w:hAnsi="Times New Roman"/>
          <w:spacing w:val="-8"/>
          <w:sz w:val="24"/>
          <w:szCs w:val="24"/>
        </w:rPr>
        <w:t>1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.1. По результатам проверки после ее завершения составляется Акт проверки </w:t>
      </w:r>
      <w:r w:rsidR="002E7861" w:rsidRPr="00F30C1F">
        <w:rPr>
          <w:rFonts w:ascii="Times New Roman" w:hAnsi="Times New Roman"/>
          <w:spacing w:val="-8"/>
          <w:sz w:val="24"/>
          <w:szCs w:val="24"/>
        </w:rPr>
        <w:t xml:space="preserve"> в </w:t>
      </w:r>
      <w:r w:rsidR="00697B76" w:rsidRPr="00F30C1F">
        <w:rPr>
          <w:rFonts w:ascii="Times New Roman" w:hAnsi="Times New Roman"/>
          <w:spacing w:val="-8"/>
          <w:sz w:val="24"/>
          <w:szCs w:val="24"/>
        </w:rPr>
        <w:t>двух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 экземплярах, один </w:t>
      </w:r>
      <w:r w:rsidR="00697B76" w:rsidRPr="00F30C1F">
        <w:rPr>
          <w:rFonts w:ascii="Times New Roman" w:hAnsi="Times New Roman"/>
          <w:spacing w:val="-8"/>
          <w:sz w:val="24"/>
          <w:szCs w:val="24"/>
        </w:rPr>
        <w:t>из которых направляется члену саморегулируемой организации почтовым отправлением и/или по средствам электронной почты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. </w:t>
      </w:r>
      <w:r w:rsidR="002E7861" w:rsidRPr="00F30C1F">
        <w:rPr>
          <w:rFonts w:ascii="Times New Roman" w:hAnsi="Times New Roman"/>
          <w:spacing w:val="-8"/>
          <w:sz w:val="24"/>
          <w:szCs w:val="24"/>
        </w:rPr>
        <w:t xml:space="preserve">Первый 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экземпляр акта проверки передается на хранение </w:t>
      </w:r>
      <w:r w:rsidR="00697B76" w:rsidRPr="00F30C1F">
        <w:rPr>
          <w:rFonts w:ascii="Times New Roman" w:hAnsi="Times New Roman"/>
          <w:spacing w:val="-8"/>
          <w:sz w:val="24"/>
          <w:szCs w:val="24"/>
        </w:rPr>
        <w:t>в дело члена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>.</w:t>
      </w:r>
    </w:p>
    <w:p w:rsidR="00F35964" w:rsidRPr="00F30C1F" w:rsidRDefault="00F3596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lastRenderedPageBreak/>
        <w:t>1</w:t>
      </w:r>
      <w:r w:rsidR="003D0C44" w:rsidRPr="00F30C1F">
        <w:rPr>
          <w:rFonts w:ascii="Times New Roman" w:hAnsi="Times New Roman"/>
          <w:spacing w:val="-8"/>
          <w:sz w:val="24"/>
          <w:szCs w:val="24"/>
        </w:rPr>
        <w:t>1</w:t>
      </w:r>
      <w:r w:rsidRPr="00F30C1F">
        <w:rPr>
          <w:rFonts w:ascii="Times New Roman" w:hAnsi="Times New Roman"/>
          <w:spacing w:val="-8"/>
          <w:sz w:val="24"/>
          <w:szCs w:val="24"/>
        </w:rPr>
        <w:t>.2. В акте проверки указываются:</w:t>
      </w:r>
    </w:p>
    <w:p w:rsidR="00F35964" w:rsidRPr="00F30C1F" w:rsidRDefault="00F3596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а) дата и место составления акта проверки;</w:t>
      </w:r>
    </w:p>
    <w:p w:rsidR="00F35964" w:rsidRPr="00F30C1F" w:rsidRDefault="00FC202F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б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>) фамилии, имена, отчества и должности должностного лица или должностных лиц, проводивших проверку;</w:t>
      </w:r>
    </w:p>
    <w:p w:rsidR="004628A5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в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) наименование проверяемой организации или фамилия, имя и отчество индивидуального предпринимателя – членов 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, </w:t>
      </w:r>
      <w:r w:rsidR="004628A5" w:rsidRPr="00F30C1F">
        <w:rPr>
          <w:rFonts w:ascii="Times New Roman" w:hAnsi="Times New Roman"/>
          <w:spacing w:val="-8"/>
          <w:sz w:val="24"/>
          <w:szCs w:val="24"/>
        </w:rPr>
        <w:t xml:space="preserve">ИНН проверяемой организации или  индивидуального предпринимателя – членов </w:t>
      </w:r>
      <w:r w:rsidR="004628A5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pacing w:val="-8"/>
          <w:sz w:val="24"/>
          <w:szCs w:val="24"/>
        </w:rPr>
        <w:t>;</w:t>
      </w:r>
    </w:p>
    <w:p w:rsidR="00F35964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color w:val="FF0000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г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>) предмет проверки, объект проверки</w:t>
      </w:r>
      <w:r w:rsidRPr="00F30C1F">
        <w:rPr>
          <w:rFonts w:ascii="Times New Roman" w:hAnsi="Times New Roman"/>
          <w:spacing w:val="-8"/>
          <w:sz w:val="24"/>
          <w:szCs w:val="24"/>
        </w:rPr>
        <w:t>;</w:t>
      </w:r>
    </w:p>
    <w:p w:rsidR="00F35964" w:rsidRPr="00F30C1F" w:rsidRDefault="006C7F64" w:rsidP="00F30C1F">
      <w:pPr>
        <w:spacing w:after="0" w:line="240" w:lineRule="auto"/>
        <w:ind w:firstLine="567"/>
        <w:jc w:val="both"/>
        <w:rPr>
          <w:rFonts w:ascii="Times New Roman" w:hAnsi="Times New Roman"/>
          <w:color w:val="FF0000"/>
          <w:spacing w:val="-8"/>
          <w:sz w:val="24"/>
          <w:szCs w:val="24"/>
        </w:rPr>
      </w:pPr>
      <w:proofErr w:type="spellStart"/>
      <w:r w:rsidRPr="00F30C1F">
        <w:rPr>
          <w:rFonts w:ascii="Times New Roman" w:hAnsi="Times New Roman"/>
          <w:spacing w:val="-8"/>
          <w:sz w:val="24"/>
          <w:szCs w:val="24"/>
        </w:rPr>
        <w:t>д</w:t>
      </w:r>
      <w:proofErr w:type="spellEnd"/>
      <w:r w:rsidR="00F35964" w:rsidRPr="00F30C1F">
        <w:rPr>
          <w:rFonts w:ascii="Times New Roman" w:hAnsi="Times New Roman"/>
          <w:spacing w:val="-8"/>
          <w:sz w:val="24"/>
          <w:szCs w:val="24"/>
        </w:rPr>
        <w:t>) сведения о результатах проверки, в том числе о выявлен</w:t>
      </w:r>
      <w:r w:rsidR="00FC202F" w:rsidRPr="00F30C1F">
        <w:rPr>
          <w:rFonts w:ascii="Times New Roman" w:hAnsi="Times New Roman"/>
          <w:spacing w:val="-8"/>
          <w:sz w:val="24"/>
          <w:szCs w:val="24"/>
        </w:rPr>
        <w:t>ных нарушениях, об их характере</w:t>
      </w:r>
      <w:r w:rsidR="003D0C44" w:rsidRPr="00F30C1F">
        <w:rPr>
          <w:rFonts w:ascii="Times New Roman" w:hAnsi="Times New Roman"/>
          <w:spacing w:val="-8"/>
          <w:sz w:val="24"/>
          <w:szCs w:val="24"/>
        </w:rPr>
        <w:t>;</w:t>
      </w:r>
    </w:p>
    <w:p w:rsidR="00F35964" w:rsidRPr="00F30C1F" w:rsidRDefault="003D0C4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е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) подписи </w:t>
      </w:r>
      <w:r w:rsidR="0067528A" w:rsidRPr="00F30C1F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>должностного лица или должностных лиц, проводивших проверку.</w:t>
      </w:r>
    </w:p>
    <w:p w:rsidR="00401305" w:rsidRPr="00F30C1F" w:rsidRDefault="00401305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 xml:space="preserve">И иные информации и сведения по решению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Руководителя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="003D0C44"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35964" w:rsidRPr="00F30C1F" w:rsidRDefault="00B67976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1</w:t>
      </w:r>
      <w:r w:rsidR="003D0C44" w:rsidRPr="00F30C1F">
        <w:rPr>
          <w:rFonts w:ascii="Times New Roman" w:hAnsi="Times New Roman"/>
          <w:spacing w:val="-8"/>
          <w:sz w:val="24"/>
          <w:szCs w:val="24"/>
        </w:rPr>
        <w:t>1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>.3. В случае наличия нарушений</w:t>
      </w:r>
      <w:r w:rsidR="0022016B" w:rsidRPr="00F30C1F">
        <w:rPr>
          <w:rFonts w:ascii="Times New Roman" w:hAnsi="Times New Roman"/>
          <w:spacing w:val="-8"/>
          <w:sz w:val="24"/>
          <w:szCs w:val="24"/>
        </w:rPr>
        <w:t>,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 материалы проверки передаются </w:t>
      </w:r>
      <w:r w:rsidR="0022016B" w:rsidRPr="00F30C1F">
        <w:rPr>
          <w:rFonts w:ascii="Times New Roman" w:hAnsi="Times New Roman"/>
          <w:spacing w:val="-8"/>
          <w:sz w:val="24"/>
          <w:szCs w:val="24"/>
        </w:rPr>
        <w:t>в порядке</w:t>
      </w:r>
      <w:r w:rsidR="0096104B" w:rsidRPr="00F30C1F">
        <w:rPr>
          <w:rFonts w:ascii="Times New Roman" w:hAnsi="Times New Roman"/>
          <w:spacing w:val="-8"/>
          <w:sz w:val="24"/>
          <w:szCs w:val="24"/>
        </w:rPr>
        <w:t xml:space="preserve">, 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в Специализированный </w:t>
      </w:r>
      <w:r w:rsidR="00F35964" w:rsidRPr="00F30C1F">
        <w:rPr>
          <w:rFonts w:ascii="Times New Roman" w:hAnsi="Times New Roman"/>
          <w:sz w:val="24"/>
          <w:szCs w:val="24"/>
        </w:rPr>
        <w:t xml:space="preserve">орган по рассмотрению дел о применении в отношении членов саморегулируемой организации мер дисциплинарного воздействия </w:t>
      </w:r>
      <w:r w:rsidR="00F35964" w:rsidRPr="00F30C1F">
        <w:rPr>
          <w:rFonts w:ascii="Times New Roman" w:hAnsi="Times New Roman"/>
          <w:spacing w:val="-8"/>
          <w:sz w:val="24"/>
          <w:szCs w:val="24"/>
        </w:rPr>
        <w:t xml:space="preserve">для принятия соответствующего решения. </w:t>
      </w:r>
    </w:p>
    <w:p w:rsidR="00F35964" w:rsidRPr="00F30C1F" w:rsidRDefault="00F3596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F30C1F">
        <w:rPr>
          <w:rFonts w:ascii="Times New Roman" w:hAnsi="Times New Roman"/>
          <w:spacing w:val="-8"/>
          <w:sz w:val="24"/>
          <w:szCs w:val="24"/>
        </w:rPr>
        <w:t>1</w:t>
      </w:r>
      <w:r w:rsidR="003D0C44" w:rsidRPr="00F30C1F">
        <w:rPr>
          <w:rFonts w:ascii="Times New Roman" w:hAnsi="Times New Roman"/>
          <w:spacing w:val="-8"/>
          <w:sz w:val="24"/>
          <w:szCs w:val="24"/>
        </w:rPr>
        <w:t>1</w:t>
      </w:r>
      <w:r w:rsidRPr="00F30C1F">
        <w:rPr>
          <w:rFonts w:ascii="Times New Roman" w:hAnsi="Times New Roman"/>
          <w:spacing w:val="-8"/>
          <w:sz w:val="24"/>
          <w:szCs w:val="24"/>
        </w:rPr>
        <w:t xml:space="preserve">.4. </w:t>
      </w:r>
      <w:r w:rsidR="00803771" w:rsidRPr="00F30C1F">
        <w:rPr>
          <w:rFonts w:ascii="Times New Roman" w:hAnsi="Times New Roman"/>
          <w:sz w:val="24"/>
          <w:szCs w:val="24"/>
        </w:rPr>
        <w:t>Член саморегулируемой организации, в отношении которого проводилась проверка,</w:t>
      </w:r>
      <w:r w:rsidR="00803771" w:rsidRPr="00F30C1F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F30C1F">
        <w:rPr>
          <w:rFonts w:ascii="Times New Roman" w:hAnsi="Times New Roman"/>
          <w:spacing w:val="-8"/>
          <w:sz w:val="24"/>
          <w:szCs w:val="24"/>
        </w:rPr>
        <w:t xml:space="preserve">в случае несогласия с фактами, выводами, предложениями, изложенными в акте проверки, либо с выданным предписанием об устранении выявленных нарушений в течение </w:t>
      </w:r>
      <w:r w:rsidR="00A0564E" w:rsidRPr="00F30C1F">
        <w:rPr>
          <w:rFonts w:ascii="Times New Roman" w:hAnsi="Times New Roman"/>
          <w:spacing w:val="-8"/>
          <w:sz w:val="24"/>
          <w:szCs w:val="24"/>
        </w:rPr>
        <w:t>семи</w:t>
      </w:r>
      <w:r w:rsidRPr="00F30C1F">
        <w:rPr>
          <w:rFonts w:ascii="Times New Roman" w:hAnsi="Times New Roman"/>
          <w:spacing w:val="-8"/>
          <w:sz w:val="24"/>
          <w:szCs w:val="24"/>
        </w:rPr>
        <w:t xml:space="preserve"> дней с даты получения акта проверки вправе представить в 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>саморегулируемую организацию</w:t>
      </w:r>
      <w:r w:rsidR="0096104B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30C1F">
        <w:rPr>
          <w:rFonts w:ascii="Times New Roman" w:hAnsi="Times New Roman"/>
          <w:spacing w:val="-8"/>
          <w:sz w:val="24"/>
          <w:szCs w:val="24"/>
        </w:rPr>
        <w:t xml:space="preserve">в письменной форме возражения в отношении акта проверки и (или) выданного предписания об устранении выявленных нарушений в целом или его отдельных положений. При этом член 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pacing w:val="-8"/>
          <w:sz w:val="24"/>
          <w:szCs w:val="24"/>
        </w:rPr>
        <w:t xml:space="preserve"> вправе приложить к таким возражениям документы, подтверждающие обоснованность таких возражений, или их заверенные копии либо в согласованный срок передать их в </w:t>
      </w:r>
      <w:r w:rsidR="0096104B" w:rsidRPr="00F30C1F">
        <w:rPr>
          <w:rFonts w:ascii="Times New Roman" w:hAnsi="Times New Roman"/>
          <w:spacing w:val="-6"/>
          <w:sz w:val="24"/>
          <w:szCs w:val="24"/>
        </w:rPr>
        <w:t>саморегулируемую организацию</w:t>
      </w:r>
      <w:r w:rsidRPr="00F30C1F">
        <w:rPr>
          <w:rFonts w:ascii="Times New Roman" w:hAnsi="Times New Roman"/>
          <w:spacing w:val="-8"/>
          <w:sz w:val="24"/>
          <w:szCs w:val="24"/>
        </w:rPr>
        <w:t>.</w:t>
      </w:r>
    </w:p>
    <w:p w:rsidR="00F35964" w:rsidRPr="00F30C1F" w:rsidRDefault="00F35964" w:rsidP="00F30C1F">
      <w:pPr>
        <w:pStyle w:val="Default"/>
        <w:ind w:firstLine="567"/>
        <w:jc w:val="center"/>
        <w:rPr>
          <w:b/>
          <w:color w:val="auto"/>
        </w:rPr>
      </w:pPr>
    </w:p>
    <w:p w:rsidR="00F35964" w:rsidRPr="00F30C1F" w:rsidRDefault="00181280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Глава </w:t>
      </w:r>
      <w:r w:rsidR="00F35964" w:rsidRPr="00F30C1F">
        <w:rPr>
          <w:b/>
          <w:color w:val="auto"/>
        </w:rPr>
        <w:t>1</w:t>
      </w:r>
      <w:r w:rsidR="003D0C44" w:rsidRPr="00F30C1F">
        <w:rPr>
          <w:b/>
          <w:color w:val="auto"/>
        </w:rPr>
        <w:t>2</w:t>
      </w:r>
      <w:r w:rsidR="00F35964" w:rsidRPr="00F30C1F">
        <w:rPr>
          <w:b/>
          <w:color w:val="auto"/>
        </w:rPr>
        <w:t>. Заключительные положения</w:t>
      </w:r>
    </w:p>
    <w:p w:rsidR="00F35964" w:rsidRPr="00F30C1F" w:rsidRDefault="00F35964" w:rsidP="00F30C1F">
      <w:pPr>
        <w:spacing w:after="0" w:line="240" w:lineRule="auto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0F18EB" w:rsidRPr="00F30C1F" w:rsidRDefault="006E55EA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1</w:t>
      </w:r>
      <w:r w:rsidR="003D0C44" w:rsidRPr="00F30C1F">
        <w:rPr>
          <w:rFonts w:ascii="Times New Roman" w:hAnsi="Times New Roman"/>
          <w:sz w:val="24"/>
          <w:szCs w:val="24"/>
        </w:rPr>
        <w:t>2</w:t>
      </w:r>
      <w:r w:rsidR="000F18EB" w:rsidRPr="00F30C1F">
        <w:rPr>
          <w:rFonts w:ascii="Times New Roman" w:hAnsi="Times New Roman"/>
          <w:sz w:val="24"/>
          <w:szCs w:val="24"/>
        </w:rPr>
        <w:t xml:space="preserve">.1. </w:t>
      </w:r>
      <w:r w:rsidR="00DA7F70" w:rsidRPr="00F30C1F">
        <w:rPr>
          <w:rFonts w:ascii="Times New Roman" w:hAnsi="Times New Roman"/>
          <w:sz w:val="24"/>
          <w:szCs w:val="24"/>
        </w:rPr>
        <w:t xml:space="preserve">Решения об утверждении, внесении изменений, о </w:t>
      </w:r>
      <w:r w:rsidR="00962CC1" w:rsidRPr="00F30C1F">
        <w:rPr>
          <w:rFonts w:ascii="Times New Roman" w:hAnsi="Times New Roman"/>
          <w:sz w:val="24"/>
          <w:szCs w:val="24"/>
        </w:rPr>
        <w:t>признании утратившим</w:t>
      </w:r>
      <w:r w:rsidR="00DA7F70" w:rsidRPr="00F30C1F">
        <w:rPr>
          <w:rStyle w:val="blk"/>
          <w:rFonts w:ascii="Times New Roman" w:hAnsi="Times New Roman"/>
          <w:sz w:val="24"/>
          <w:szCs w:val="24"/>
        </w:rPr>
        <w:t xml:space="preserve"> силу н</w:t>
      </w:r>
      <w:r w:rsidR="000F18EB" w:rsidRPr="00F30C1F">
        <w:rPr>
          <w:rFonts w:ascii="Times New Roman" w:hAnsi="Times New Roman"/>
          <w:sz w:val="24"/>
          <w:szCs w:val="24"/>
        </w:rPr>
        <w:t>астоящ</w:t>
      </w:r>
      <w:r w:rsidR="00DA7F70" w:rsidRPr="00F30C1F">
        <w:rPr>
          <w:rFonts w:ascii="Times New Roman" w:hAnsi="Times New Roman"/>
          <w:sz w:val="24"/>
          <w:szCs w:val="24"/>
        </w:rPr>
        <w:t>е</w:t>
      </w:r>
      <w:r w:rsidR="004F7C90" w:rsidRPr="00F30C1F">
        <w:rPr>
          <w:rFonts w:ascii="Times New Roman" w:hAnsi="Times New Roman"/>
          <w:sz w:val="24"/>
          <w:szCs w:val="24"/>
        </w:rPr>
        <w:t>го</w:t>
      </w:r>
      <w:r w:rsidR="000F18EB" w:rsidRPr="00F30C1F">
        <w:rPr>
          <w:rFonts w:ascii="Times New Roman" w:hAnsi="Times New Roman"/>
          <w:sz w:val="24"/>
          <w:szCs w:val="24"/>
        </w:rPr>
        <w:t xml:space="preserve"> </w:t>
      </w:r>
      <w:r w:rsidR="004F7C90" w:rsidRPr="00F30C1F">
        <w:rPr>
          <w:rFonts w:ascii="Times New Roman" w:hAnsi="Times New Roman"/>
          <w:sz w:val="24"/>
          <w:szCs w:val="24"/>
        </w:rPr>
        <w:t>Положения</w:t>
      </w:r>
      <w:r w:rsidR="000F18EB" w:rsidRPr="00F30C1F">
        <w:rPr>
          <w:rFonts w:ascii="Times New Roman" w:hAnsi="Times New Roman"/>
          <w:sz w:val="24"/>
          <w:szCs w:val="24"/>
        </w:rPr>
        <w:t xml:space="preserve"> вступа</w:t>
      </w:r>
      <w:r w:rsidR="004F7C90" w:rsidRPr="00F30C1F">
        <w:rPr>
          <w:rFonts w:ascii="Times New Roman" w:hAnsi="Times New Roman"/>
          <w:sz w:val="24"/>
          <w:szCs w:val="24"/>
        </w:rPr>
        <w:t>ю</w:t>
      </w:r>
      <w:r w:rsidR="000F18EB" w:rsidRPr="00F30C1F">
        <w:rPr>
          <w:rFonts w:ascii="Times New Roman" w:hAnsi="Times New Roman"/>
          <w:sz w:val="24"/>
          <w:szCs w:val="24"/>
        </w:rPr>
        <w:t xml:space="preserve">т в силу </w:t>
      </w:r>
      <w:r w:rsidR="00DA7F70" w:rsidRPr="00F30C1F">
        <w:rPr>
          <w:rStyle w:val="blk"/>
          <w:rFonts w:ascii="Times New Roman" w:hAnsi="Times New Roman"/>
          <w:sz w:val="24"/>
          <w:szCs w:val="24"/>
        </w:rPr>
        <w:t>не ранее чем со дня внесения сведений о них в государственный реестр саморегулируемых организаций</w:t>
      </w:r>
      <w:r w:rsidR="000F18EB" w:rsidRPr="00F30C1F">
        <w:rPr>
          <w:rFonts w:ascii="Times New Roman" w:hAnsi="Times New Roman"/>
          <w:sz w:val="24"/>
          <w:szCs w:val="24"/>
        </w:rPr>
        <w:t>.</w:t>
      </w:r>
    </w:p>
    <w:p w:rsidR="003D0C44" w:rsidRPr="00F30C1F" w:rsidRDefault="00BA7A91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1</w:t>
      </w:r>
      <w:r w:rsidR="003D0C44" w:rsidRPr="00F30C1F">
        <w:rPr>
          <w:rFonts w:ascii="Times New Roman" w:hAnsi="Times New Roman"/>
          <w:sz w:val="24"/>
          <w:szCs w:val="24"/>
        </w:rPr>
        <w:t>2</w:t>
      </w:r>
      <w:r w:rsidRPr="00F30C1F">
        <w:rPr>
          <w:rFonts w:ascii="Times New Roman" w:hAnsi="Times New Roman"/>
          <w:sz w:val="24"/>
          <w:szCs w:val="24"/>
        </w:rPr>
        <w:t>.2. Настоящее Положение вступает в силу не ранее, чем с 01.07.2017 г.</w:t>
      </w:r>
    </w:p>
    <w:p w:rsidR="003D0C44" w:rsidRPr="00F30C1F" w:rsidRDefault="003D0C44" w:rsidP="00F30C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br w:type="page"/>
      </w:r>
    </w:p>
    <w:p w:rsidR="003D0C44" w:rsidRPr="00F30C1F" w:rsidRDefault="003D0C4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  <w:sectPr w:rsidR="003D0C44" w:rsidRPr="00F30C1F" w:rsidSect="004A62C9">
          <w:footerReference w:type="first" r:id="rId8"/>
          <w:pgSz w:w="11905" w:h="16837" w:code="9"/>
          <w:pgMar w:top="1134" w:right="745" w:bottom="709" w:left="1200" w:header="720" w:footer="720" w:gutter="0"/>
          <w:cols w:space="720"/>
          <w:titlePg/>
          <w:docGrid w:linePitch="360"/>
        </w:sectPr>
      </w:pPr>
    </w:p>
    <w:p w:rsidR="0096104B" w:rsidRPr="00F30C1F" w:rsidRDefault="0096104B" w:rsidP="00F30C1F">
      <w:pPr>
        <w:spacing w:after="0" w:line="240" w:lineRule="auto"/>
        <w:ind w:left="5103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lastRenderedPageBreak/>
        <w:t>Приложение А к Положению о контроле саморегулируемой организации за деятельностью своих членов</w:t>
      </w:r>
    </w:p>
    <w:p w:rsidR="008D55EA" w:rsidRPr="00F30C1F" w:rsidRDefault="008D55EA" w:rsidP="00F30C1F">
      <w:pPr>
        <w:spacing w:after="0" w:line="240" w:lineRule="auto"/>
        <w:ind w:left="3969"/>
        <w:jc w:val="right"/>
        <w:rPr>
          <w:rFonts w:ascii="Times New Roman" w:hAnsi="Times New Roman"/>
          <w:b/>
          <w:sz w:val="24"/>
          <w:szCs w:val="24"/>
        </w:rPr>
      </w:pPr>
    </w:p>
    <w:p w:rsidR="008D55EA" w:rsidRPr="00F30C1F" w:rsidRDefault="008D55EA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rFonts w:eastAsia="Times New Roman"/>
          <w:b/>
          <w:color w:val="auto"/>
          <w:lang w:eastAsia="ru-RU"/>
        </w:rPr>
        <w:t xml:space="preserve">Порядок </w:t>
      </w:r>
      <w:r w:rsidRPr="00F30C1F">
        <w:rPr>
          <w:b/>
          <w:color w:val="auto"/>
        </w:rPr>
        <w:t>организации и</w:t>
      </w:r>
      <w:r w:rsidRPr="00F30C1F">
        <w:rPr>
          <w:rFonts w:eastAsia="Times New Roman"/>
          <w:b/>
          <w:color w:val="auto"/>
          <w:lang w:eastAsia="ru-RU"/>
        </w:rPr>
        <w:t xml:space="preserve"> проведения проверок соблюдения </w:t>
      </w:r>
      <w:r w:rsidRPr="00F30C1F">
        <w:rPr>
          <w:b/>
          <w:color w:val="auto"/>
        </w:rPr>
        <w:t xml:space="preserve">членами саморегулируемой организации требований стандартов и </w:t>
      </w:r>
      <w:r w:rsidR="005D3447" w:rsidRPr="00F30C1F">
        <w:rPr>
          <w:b/>
          <w:color w:val="auto"/>
        </w:rPr>
        <w:t>внутренних документов</w:t>
      </w:r>
      <w:r w:rsidRPr="00F30C1F">
        <w:rPr>
          <w:b/>
          <w:color w:val="auto"/>
        </w:rPr>
        <w:t xml:space="preserve"> саморегулируемой организации, условий членства в саморегулируемой организации </w:t>
      </w:r>
    </w:p>
    <w:p w:rsidR="008D55EA" w:rsidRPr="00F30C1F" w:rsidRDefault="008D55EA" w:rsidP="00F30C1F">
      <w:pPr>
        <w:pStyle w:val="Default"/>
        <w:ind w:firstLine="567"/>
        <w:jc w:val="center"/>
        <w:rPr>
          <w:b/>
          <w:color w:val="auto"/>
        </w:rPr>
      </w:pPr>
    </w:p>
    <w:p w:rsidR="008D55EA" w:rsidRPr="00F30C1F" w:rsidDel="00F66357" w:rsidRDefault="008D55EA" w:rsidP="00F30C1F">
      <w:pPr>
        <w:spacing w:after="0" w:line="240" w:lineRule="auto"/>
        <w:ind w:firstLine="567"/>
        <w:jc w:val="center"/>
        <w:rPr>
          <w:del w:id="0" w:author="palych" w:date="2016-11-17T13:44:00Z"/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8D55EA" w:rsidRPr="00F30C1F" w:rsidRDefault="00DC1B4A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bCs/>
          <w:spacing w:val="-6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pacing w:val="-6"/>
          <w:sz w:val="24"/>
          <w:szCs w:val="24"/>
          <w:lang w:eastAsia="ru-RU"/>
        </w:rPr>
        <w:t>1</w:t>
      </w:r>
      <w:r w:rsidR="008D55EA" w:rsidRPr="00F30C1F">
        <w:rPr>
          <w:rFonts w:ascii="Times New Roman" w:eastAsia="Times New Roman" w:hAnsi="Times New Roman"/>
          <w:b/>
          <w:bCs/>
          <w:spacing w:val="-6"/>
          <w:sz w:val="24"/>
          <w:szCs w:val="24"/>
          <w:lang w:eastAsia="ru-RU"/>
        </w:rPr>
        <w:t xml:space="preserve">. Запрос сведений и документов у члена </w:t>
      </w:r>
      <w:r w:rsidR="00A468B3"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саморегулируемой организации</w:t>
      </w:r>
    </w:p>
    <w:p w:rsidR="00B15CF4" w:rsidRPr="00F30C1F" w:rsidRDefault="00B15CF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pacing w:val="-6"/>
          <w:sz w:val="24"/>
          <w:szCs w:val="24"/>
          <w:lang w:eastAsia="ru-RU"/>
        </w:rPr>
      </w:pPr>
    </w:p>
    <w:p w:rsidR="008D55EA" w:rsidRPr="00F30C1F" w:rsidRDefault="00DC1B4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1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.1. </w:t>
      </w:r>
      <w:r w:rsidR="005D3447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Должностное лицо </w:t>
      </w:r>
      <w:r w:rsidR="0062463B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Специализированного органа Ассоциации 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направ</w:t>
      </w:r>
      <w:r w:rsidR="005D3447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ляет</w:t>
      </w:r>
      <w:r w:rsidR="0067528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="00C86F08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по адресу/адресам </w:t>
      </w:r>
      <w:r w:rsidR="00FC202F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представленным юридическим лицом или индивидуальным предпринимателем  - членом Ассоциации</w:t>
      </w:r>
      <w:r w:rsidR="00684BB0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,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запрос о предоставлении в срок, установленный настоящим </w:t>
      </w:r>
      <w:r w:rsidR="0067528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Положением</w:t>
      </w:r>
      <w:r w:rsidR="00962CC1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, членом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="00332F20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сведений и документов, подтверждающих выполнение контролируемых требований. Член </w:t>
      </w:r>
      <w:r w:rsidR="004C3C8C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67528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обязан в течение десяти 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рабочих дней предоставить запрашиваемые сведения и документы, либо представить мотивированный отказ от предоставления сведений. </w:t>
      </w:r>
    </w:p>
    <w:p w:rsidR="008D55EA" w:rsidRPr="00F30C1F" w:rsidRDefault="008D55E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Отказ от предоставления сведений может иметь следующий мотив:</w:t>
      </w:r>
    </w:p>
    <w:p w:rsidR="008D55EA" w:rsidRPr="00F30C1F" w:rsidRDefault="008D55E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запрашиваемые сведения не относятся к предмету контроля;</w:t>
      </w:r>
    </w:p>
    <w:p w:rsidR="008D55EA" w:rsidRPr="00F30C1F" w:rsidRDefault="008D55E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запрашиваемые сведения н</w:t>
      </w:r>
      <w:r w:rsidR="0067528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евозможно собрать в течение десяти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рабочих дней (в этом случае необходимо указать срок, в течение которого будут предоставлены запрашиваемые сведения</w:t>
      </w:r>
      <w:r w:rsidR="0067528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, но не более пятнадцати</w:t>
      </w:r>
      <w:r w:rsidR="006456AF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рабочих дней со дня запроса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).</w:t>
      </w:r>
    </w:p>
    <w:p w:rsidR="008D55EA" w:rsidRPr="00F30C1F" w:rsidRDefault="00DC1B4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1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.2. 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Указанные в запросе документы представляются в виде копий, заверенных печатью и подписью уполномоченного лица члена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22016B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заверенных подписью представителя члена саморегулируемой организации по доверенности, при этом к документам должна быть приложена доверенность представителя.</w:t>
      </w:r>
    </w:p>
    <w:p w:rsidR="008D55EA" w:rsidRPr="00F30C1F" w:rsidRDefault="00DC1B4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1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.3. 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Не допускается требовать нотариального удостоверения копий документов, представляемых в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>, если иное не предусмотрено законодательством Российской Федерации.</w:t>
      </w:r>
    </w:p>
    <w:p w:rsidR="008D55EA" w:rsidRPr="00F30C1F" w:rsidRDefault="00DC1B4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1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.4. 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случае, если в ходе проверки выявлены ошибки и (или) противоречия в представленных членом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документах либо несоответствие сведений, содержащихся в этих документах, сведениям, содержащимся в имеющихся у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документах и (или) полученным в ходе осуществления проверки, информация об этом направляется члену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с требова</w:t>
      </w:r>
      <w:r w:rsidR="00684BB0" w:rsidRPr="00F30C1F">
        <w:rPr>
          <w:rFonts w:ascii="Times New Roman" w:eastAsia="Times New Roman" w:hAnsi="Times New Roman"/>
          <w:sz w:val="24"/>
          <w:szCs w:val="24"/>
          <w:lang w:eastAsia="ru-RU"/>
        </w:rPr>
        <w:t>нием представить в течение пяти</w:t>
      </w:r>
      <w:r w:rsidR="008D55EA" w:rsidRPr="00F30C1F">
        <w:rPr>
          <w:rFonts w:ascii="Times New Roman" w:eastAsia="Times New Roman" w:hAnsi="Times New Roman"/>
          <w:color w:val="00B0F0"/>
          <w:sz w:val="24"/>
          <w:szCs w:val="24"/>
          <w:lang w:eastAsia="ru-RU"/>
        </w:rPr>
        <w:t xml:space="preserve"> 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рабочих дней необходимые пояснения в письменной форме. </w:t>
      </w:r>
    </w:p>
    <w:p w:rsidR="008D55EA" w:rsidRPr="00F30C1F" w:rsidRDefault="008D55E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</w:t>
      </w:r>
    </w:p>
    <w:p w:rsidR="008D55EA" w:rsidRPr="00F30C1F" w:rsidRDefault="00DC1B4A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</w:t>
      </w:r>
      <w:r w:rsidR="008D55EA"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Периодичность и основания проведения плановой проверки</w:t>
      </w:r>
    </w:p>
    <w:p w:rsidR="00B15CF4" w:rsidRPr="00F30C1F" w:rsidRDefault="00B15CF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D55EA" w:rsidRPr="00F30C1F" w:rsidRDefault="00DC1B4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.1 Плановые проверки соблюдения требований стандартов и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внутренних документов саморегулируемой организации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, условий членства в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проводятся в соответствии с утвержденным планом проверок не реже одного раза в три года, но не чаще одного раза в год.</w:t>
      </w:r>
    </w:p>
    <w:p w:rsidR="008D55EA" w:rsidRPr="00F30C1F" w:rsidRDefault="00DC1B4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2. </w:t>
      </w:r>
      <w:r w:rsidR="008607AD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Руководитель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утверждает План проверок членов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="00DA4A29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на будущий год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, а также принимает решение о внесении в него изменений. План проверок членов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содержит сведения о наименовании члена </w:t>
      </w:r>
      <w:r w:rsidR="004C3C8C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DA4A29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, его ИНН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, </w:t>
      </w:r>
      <w:r w:rsidR="00DA4A29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адрес местонахождения органи</w:t>
      </w:r>
      <w:r w:rsidR="006263B5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зации</w:t>
      </w:r>
      <w:r w:rsidR="00DA4A29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и планируемый месяц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проверки</w:t>
      </w:r>
      <w:r w:rsidR="00B37746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, так же могут быть указаны конкретные сроки проведения проверки.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</w:p>
    <w:p w:rsidR="008D55EA" w:rsidRPr="00F30C1F" w:rsidRDefault="00DC1B4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2.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 План проверок членов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в течение </w:t>
      </w:r>
      <w:r w:rsidR="00684BB0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пяти рабочих 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дней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70CF8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осле его утверждения или внесения в него изменений</w:t>
      </w:r>
      <w:r w:rsidR="008D55E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размещается на официальном сайте </w:t>
      </w:r>
      <w:r w:rsidR="00A468B3"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8D55EA"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 </w:t>
      </w:r>
    </w:p>
    <w:p w:rsidR="008D55EA" w:rsidRPr="00F30C1F" w:rsidRDefault="008D55EA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 </w:t>
      </w:r>
    </w:p>
    <w:p w:rsidR="00934E67" w:rsidRPr="00F30C1F" w:rsidRDefault="00934E67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3. Периодичность и основания проведения внеплановой проверки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3.1 Внеплановая проверка назначается в следующих случаях: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- при получении жалоб (обращений, заявлений) от физических и юридических лиц, органов государственной власти и органов местного самоуправления о нарушениях, относящихся к предмету настоящего Порядка контроля.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3.2. Внеплановая проверка может быть назначена в следующих случаях: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- по истечении срока исполнения членом саморегулируемой организации ранее выданного предписания об устранении выявленного нарушения.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3.3. Порядок </w:t>
      </w:r>
      <w:r w:rsidR="00D010A3" w:rsidRPr="00F30C1F">
        <w:rPr>
          <w:rFonts w:ascii="Times New Roman" w:eastAsia="Times New Roman" w:hAnsi="Times New Roman"/>
          <w:sz w:val="24"/>
          <w:szCs w:val="24"/>
          <w:lang w:eastAsia="ru-RU"/>
        </w:rPr>
        <w:t>проведения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внеплановой проверки на основании жалобы (обращения, заявления) определяется в соответствии с Положением о процедуре рассмотрения жалоб на действия (бездействия) членов саморегулируемой организации.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3.4. При проведении внеплановой проверки исполнения членом саморегулируемой организации ранее выданного предписания об устранении выявленного нарушения предмет </w:t>
      </w:r>
      <w:r w:rsidR="00962CC1" w:rsidRPr="00F30C1F">
        <w:rPr>
          <w:rFonts w:ascii="Times New Roman" w:eastAsia="Times New Roman" w:hAnsi="Times New Roman"/>
          <w:sz w:val="24"/>
          <w:szCs w:val="24"/>
          <w:lang w:eastAsia="ru-RU"/>
        </w:rPr>
        <w:t>проверки не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выйти за пределы фактов, изложенных в предписании об устранении выявленных нарушений.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3.5. Внеплановая проверка назначается Руководителем Специализированного органа Ассоциации и проводится на основании принятого им решения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.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3.6. После принятого решения о проведении внеплановой проверки уведомление проверяемому члену саморегулируемой организации направляется не менее чем за 24 часа до начала ее проведения любым доступным способом. 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934E67" w:rsidRPr="00F30C1F" w:rsidRDefault="00934E67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4. Результаты проверки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4.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1. По результатам проверки непосредственно после ее завершения составляется Акт проверки. 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4.2. К акту проверки при необходимости прилагаются протоколы или заключения проведенных исследований, испытаний и экспертиз, протоколы отбора материалов, объяснения работников членов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, на которых возлагается ответственность за нарушения и иные связанные с результатами проверки документы или их копии.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4.3. </w:t>
      </w:r>
      <w:r w:rsidR="001773CB" w:rsidRPr="00F30C1F">
        <w:rPr>
          <w:rFonts w:ascii="Times New Roman" w:hAnsi="Times New Roman"/>
          <w:spacing w:val="-8"/>
          <w:sz w:val="24"/>
          <w:szCs w:val="24"/>
        </w:rPr>
        <w:t xml:space="preserve">Акт проверки </w:t>
      </w:r>
      <w:r w:rsidR="001773CB"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оформляется непосредственно после ее завершения</w:t>
      </w:r>
      <w:r w:rsidR="001773CB" w:rsidRPr="00F30C1F">
        <w:rPr>
          <w:rFonts w:ascii="Times New Roman" w:hAnsi="Times New Roman"/>
          <w:spacing w:val="-8"/>
          <w:sz w:val="24"/>
          <w:szCs w:val="24"/>
        </w:rPr>
        <w:t xml:space="preserve"> в двух экземплярах, один из которых направляется члену саморегулируемой организации почтовым отправлением и/или по средствам электронной почты. Первый экземпляр акта проверки передается на хранение в дело члена </w:t>
      </w:r>
      <w:r w:rsidR="001773CB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организации.</w:t>
      </w:r>
    </w:p>
    <w:p w:rsidR="00934E67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4.4. Член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, проверка которого проводилась, в случае несогласия с фактами, выводами, предложениями, изложенными в акте проверки, в течение семи дней с момента получения акта проверки вправе представить в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саморегулируемую организацию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в письменной форме возражения в отношении акта проверки в целом или его отдельных положений. При этом член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вправе приложить к таким возражениям документы, подтверждающие обоснованность таких возражений, или их заверенные копии либо в согласованный срок передать их в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саморегулируемую организацию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.</w:t>
      </w:r>
    </w:p>
    <w:p w:rsidR="00A44E3C" w:rsidRPr="00F30C1F" w:rsidRDefault="00934E67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pacing w:val="-8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4.5. Если в результате проведенной проверки должностными лицами Специализированного органа Ассоциации установлены факты несоответствия члена саморегулируемой организации проверяемым требованиям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то результаты проверки поступают на рассмотрение Специализированного органа по рассмотрению дел о применении в отношении членов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мер дисциплинарного воздействия. </w:t>
      </w:r>
    </w:p>
    <w:p w:rsidR="00A44E3C" w:rsidRPr="00F30C1F" w:rsidRDefault="00A44E3C" w:rsidP="00F30C1F">
      <w:pPr>
        <w:spacing w:after="0" w:line="240" w:lineRule="auto"/>
        <w:rPr>
          <w:rFonts w:ascii="Times New Roman" w:eastAsia="Times New Roman" w:hAnsi="Times New Roman"/>
          <w:spacing w:val="-8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br w:type="page"/>
      </w:r>
    </w:p>
    <w:p w:rsidR="00577DC4" w:rsidRPr="00F30C1F" w:rsidRDefault="00577DC4" w:rsidP="00F30C1F">
      <w:pPr>
        <w:spacing w:after="0" w:line="240" w:lineRule="auto"/>
        <w:ind w:left="5103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lastRenderedPageBreak/>
        <w:t>Приложение Б к Положению о контроле саморегулируемой организации за деятельностью своих членов</w:t>
      </w:r>
    </w:p>
    <w:p w:rsidR="00577DC4" w:rsidRPr="00F30C1F" w:rsidRDefault="00577DC4" w:rsidP="00F30C1F">
      <w:pPr>
        <w:pStyle w:val="Default"/>
        <w:ind w:firstLine="567"/>
        <w:jc w:val="center"/>
        <w:rPr>
          <w:rFonts w:eastAsia="Times New Roman"/>
          <w:b/>
          <w:color w:val="auto"/>
          <w:lang w:eastAsia="ru-RU"/>
        </w:rPr>
      </w:pPr>
    </w:p>
    <w:p w:rsidR="00577DC4" w:rsidRPr="00F30C1F" w:rsidRDefault="00577DC4" w:rsidP="00F30C1F">
      <w:pPr>
        <w:pStyle w:val="Default"/>
        <w:ind w:firstLine="567"/>
        <w:jc w:val="center"/>
        <w:rPr>
          <w:rFonts w:eastAsia="Times New Roman"/>
          <w:b/>
          <w:color w:val="auto"/>
          <w:lang w:eastAsia="ru-RU"/>
        </w:rPr>
      </w:pPr>
    </w:p>
    <w:p w:rsidR="008D55EA" w:rsidRPr="00F30C1F" w:rsidRDefault="008D55EA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rFonts w:eastAsia="Times New Roman"/>
          <w:b/>
          <w:color w:val="auto"/>
          <w:lang w:eastAsia="ru-RU"/>
        </w:rPr>
        <w:t xml:space="preserve">Порядок </w:t>
      </w:r>
      <w:r w:rsidRPr="00F30C1F">
        <w:rPr>
          <w:b/>
          <w:color w:val="auto"/>
        </w:rPr>
        <w:t>организации и</w:t>
      </w:r>
      <w:r w:rsidRPr="00F30C1F">
        <w:rPr>
          <w:rFonts w:eastAsia="Times New Roman"/>
          <w:b/>
          <w:color w:val="auto"/>
          <w:lang w:eastAsia="ru-RU"/>
        </w:rPr>
        <w:t xml:space="preserve"> проведения проверок </w:t>
      </w:r>
      <w:r w:rsidRPr="00F30C1F">
        <w:rPr>
          <w:b/>
          <w:color w:val="auto"/>
        </w:rPr>
        <w:t xml:space="preserve">за соблюдением членами саморегулируемой организации требований законодательства Российской Федерации о градостроительной деятельности, о техническом регулировании, включая соблюдение членами саморегулируемой организации требований, установленных в стандартах на процессы выполнения работ </w:t>
      </w:r>
      <w:r w:rsidRPr="003406C7">
        <w:rPr>
          <w:b/>
          <w:color w:val="auto"/>
        </w:rPr>
        <w:t xml:space="preserve">по </w:t>
      </w:r>
      <w:r w:rsidR="003406C7" w:rsidRPr="00BF52B0">
        <w:rPr>
          <w:rFonts w:eastAsia="Times New Roman"/>
          <w:b/>
          <w:lang w:eastAsia="ru-RU"/>
        </w:rPr>
        <w:t>подготовке проектной документации</w:t>
      </w:r>
      <w:r w:rsidRPr="00F30C1F">
        <w:rPr>
          <w:b/>
          <w:color w:val="auto"/>
        </w:rPr>
        <w:t xml:space="preserve">, утвержденных </w:t>
      </w:r>
      <w:r w:rsidR="003406C7" w:rsidRPr="003406C7">
        <w:rPr>
          <w:b/>
        </w:rPr>
        <w:t xml:space="preserve">Национальным объединением саморегулируемых организаций, </w:t>
      </w:r>
      <w:r w:rsidR="003406C7" w:rsidRPr="00BF52B0">
        <w:rPr>
          <w:rFonts w:eastAsia="Times New Roman"/>
          <w:b/>
        </w:rPr>
        <w:t>основанных на членстве лиц, осуществляющих подготовку проектной документации</w:t>
      </w:r>
    </w:p>
    <w:p w:rsidR="00577DC4" w:rsidRPr="00F30C1F" w:rsidRDefault="008D55EA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b/>
          <w:color w:val="auto"/>
        </w:rPr>
        <w:t xml:space="preserve"> </w:t>
      </w:r>
    </w:p>
    <w:p w:rsidR="008D55EA" w:rsidRPr="00F30C1F" w:rsidRDefault="008D55EA" w:rsidP="00F30C1F">
      <w:pPr>
        <w:pStyle w:val="Bodytext1"/>
        <w:shd w:val="clear" w:color="auto" w:fill="auto"/>
        <w:spacing w:before="0" w:line="240" w:lineRule="auto"/>
        <w:ind w:firstLine="0"/>
        <w:jc w:val="both"/>
        <w:rPr>
          <w:b/>
          <w:sz w:val="24"/>
          <w:szCs w:val="24"/>
        </w:rPr>
      </w:pPr>
    </w:p>
    <w:p w:rsidR="00934E67" w:rsidRPr="00F30C1F" w:rsidRDefault="00934E67" w:rsidP="00F30C1F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t>1. Виды документов подтверждения соответствия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1.1. Документы подтверждения соответствия требованиям согласно настоящего Порядка (далее – «документы подтверждения соответствия»), указанные в пункте 2.3. настоящего раздела, являются предметом </w:t>
      </w:r>
      <w:r w:rsidR="00962CC1" w:rsidRPr="00F30C1F">
        <w:rPr>
          <w:rFonts w:ascii="Times New Roman" w:hAnsi="Times New Roman"/>
          <w:sz w:val="24"/>
          <w:szCs w:val="24"/>
        </w:rPr>
        <w:t>проверки в</w:t>
      </w:r>
      <w:r w:rsidRPr="00F30C1F">
        <w:rPr>
          <w:rFonts w:ascii="Times New Roman" w:hAnsi="Times New Roman"/>
          <w:sz w:val="24"/>
          <w:szCs w:val="24"/>
        </w:rPr>
        <w:t xml:space="preserve"> целях контроля соблюдения требований, определенных настоящим Порядком контроля.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Наличие документа подтверждения соответствия, отвечающего предъявляемым к нему требованиям по содержанию, оформлению и юридическому статусу, может являться основанием положительного решения по результатам проверки соблюдения контролируемых требований.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1.2. Член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для подтверждения соответствия осуществления им </w:t>
      </w:r>
      <w:r w:rsidR="0087185A" w:rsidRPr="00BF52B0">
        <w:rPr>
          <w:rFonts w:ascii="Times New Roman" w:hAnsi="Times New Roman"/>
          <w:sz w:val="24"/>
          <w:szCs w:val="24"/>
        </w:rPr>
        <w:t>работ по подготовке проектной документации</w:t>
      </w:r>
      <w:r w:rsidR="0087185A">
        <w:rPr>
          <w:rFonts w:ascii="Times New Roman" w:hAnsi="Times New Roman"/>
          <w:sz w:val="24"/>
          <w:szCs w:val="24"/>
        </w:rPr>
        <w:t xml:space="preserve"> </w:t>
      </w:r>
      <w:r w:rsidRPr="00F30C1F">
        <w:rPr>
          <w:rFonts w:ascii="Times New Roman" w:hAnsi="Times New Roman"/>
          <w:sz w:val="24"/>
          <w:szCs w:val="24"/>
        </w:rPr>
        <w:t xml:space="preserve">требованиям, определенных настоящим Порядком контроля, вправе выбирать любой из </w:t>
      </w:r>
      <w:r w:rsidR="00962CC1" w:rsidRPr="00F30C1F">
        <w:rPr>
          <w:rFonts w:ascii="Times New Roman" w:hAnsi="Times New Roman"/>
          <w:sz w:val="24"/>
          <w:szCs w:val="24"/>
        </w:rPr>
        <w:t>указанных в</w:t>
      </w:r>
      <w:r w:rsidRPr="00F30C1F">
        <w:rPr>
          <w:rFonts w:ascii="Times New Roman" w:hAnsi="Times New Roman"/>
          <w:sz w:val="24"/>
          <w:szCs w:val="24"/>
        </w:rPr>
        <w:t xml:space="preserve"> настоящем разделе видов документов подтверждения </w:t>
      </w:r>
      <w:r w:rsidR="00962CC1" w:rsidRPr="00F30C1F">
        <w:rPr>
          <w:rFonts w:ascii="Times New Roman" w:hAnsi="Times New Roman"/>
          <w:sz w:val="24"/>
          <w:szCs w:val="24"/>
        </w:rPr>
        <w:t>соответствия по</w:t>
      </w:r>
      <w:r w:rsidRPr="00F30C1F">
        <w:rPr>
          <w:rFonts w:ascii="Times New Roman" w:hAnsi="Times New Roman"/>
          <w:sz w:val="24"/>
          <w:szCs w:val="24"/>
        </w:rPr>
        <w:t xml:space="preserve"> своему усмотрению.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1.3. Документом подтверждения соответствия осуществления им </w:t>
      </w:r>
      <w:r w:rsidR="00E02BA0" w:rsidRPr="00BF52B0">
        <w:rPr>
          <w:rFonts w:ascii="Times New Roman" w:hAnsi="Times New Roman"/>
          <w:sz w:val="24"/>
          <w:szCs w:val="24"/>
        </w:rPr>
        <w:t>работ по подготовке проектной документации</w:t>
      </w:r>
      <w:r w:rsidR="00E02BA0">
        <w:rPr>
          <w:rFonts w:ascii="Times New Roman" w:hAnsi="Times New Roman"/>
          <w:sz w:val="24"/>
          <w:szCs w:val="24"/>
        </w:rPr>
        <w:t xml:space="preserve"> </w:t>
      </w:r>
      <w:r w:rsidRPr="00F30C1F">
        <w:rPr>
          <w:rFonts w:ascii="Times New Roman" w:hAnsi="Times New Roman"/>
          <w:sz w:val="24"/>
          <w:szCs w:val="24"/>
        </w:rPr>
        <w:t>требованиям, определенным настоящим Порядком контроля, признается отвечающий установленным требованиям любой из следующих документов:</w:t>
      </w:r>
    </w:p>
    <w:p w:rsidR="00934E67" w:rsidRPr="00067C53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67C53">
        <w:rPr>
          <w:rFonts w:ascii="Times New Roman" w:hAnsi="Times New Roman"/>
          <w:sz w:val="24"/>
          <w:szCs w:val="24"/>
        </w:rPr>
        <w:t>-</w:t>
      </w:r>
      <w:r w:rsidR="001D636A" w:rsidRPr="00067C53">
        <w:rPr>
          <w:rFonts w:ascii="Times New Roman" w:hAnsi="Times New Roman"/>
          <w:sz w:val="24"/>
          <w:szCs w:val="24"/>
        </w:rPr>
        <w:t xml:space="preserve">  </w:t>
      </w:r>
      <w:r w:rsidRPr="00067C53">
        <w:rPr>
          <w:rFonts w:ascii="Times New Roman" w:hAnsi="Times New Roman"/>
          <w:sz w:val="24"/>
          <w:szCs w:val="24"/>
        </w:rPr>
        <w:t xml:space="preserve"> акт освидетельствования работ;</w:t>
      </w:r>
    </w:p>
    <w:p w:rsidR="00934E67" w:rsidRPr="00E02BA0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red"/>
        </w:rPr>
      </w:pPr>
      <w:r w:rsidRPr="00CF2121">
        <w:rPr>
          <w:rFonts w:ascii="Times New Roman" w:hAnsi="Times New Roman"/>
          <w:sz w:val="24"/>
          <w:szCs w:val="24"/>
        </w:rPr>
        <w:t xml:space="preserve">- акт итоговой проверки </w:t>
      </w:r>
      <w:r w:rsidRPr="00BF52B0">
        <w:rPr>
          <w:rFonts w:ascii="Times New Roman" w:hAnsi="Times New Roman"/>
          <w:sz w:val="24"/>
          <w:szCs w:val="24"/>
        </w:rPr>
        <w:t xml:space="preserve">при </w:t>
      </w:r>
      <w:r w:rsidR="00067C53" w:rsidRPr="00BF52B0">
        <w:rPr>
          <w:rFonts w:ascii="Times New Roman" w:hAnsi="Times New Roman"/>
          <w:sz w:val="24"/>
          <w:szCs w:val="24"/>
        </w:rPr>
        <w:t>подготовке проектной документации</w:t>
      </w:r>
      <w:r w:rsidRPr="00BF52B0">
        <w:rPr>
          <w:rFonts w:ascii="Times New Roman" w:hAnsi="Times New Roman"/>
          <w:sz w:val="24"/>
          <w:szCs w:val="24"/>
        </w:rPr>
        <w:t>;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F2121">
        <w:rPr>
          <w:rFonts w:ascii="Times New Roman" w:hAnsi="Times New Roman"/>
          <w:sz w:val="24"/>
          <w:szCs w:val="24"/>
        </w:rPr>
        <w:t xml:space="preserve">- заключение технического </w:t>
      </w:r>
      <w:r w:rsidRPr="00BF52B0">
        <w:rPr>
          <w:rFonts w:ascii="Times New Roman" w:hAnsi="Times New Roman"/>
          <w:sz w:val="24"/>
          <w:szCs w:val="24"/>
        </w:rPr>
        <w:t>эксперта. Техническими</w:t>
      </w:r>
      <w:r w:rsidRPr="00CF2121">
        <w:rPr>
          <w:rFonts w:ascii="Times New Roman" w:hAnsi="Times New Roman"/>
          <w:sz w:val="24"/>
          <w:szCs w:val="24"/>
        </w:rPr>
        <w:t xml:space="preserve"> экспертами являются прошедшие дополнительное обучение по организации и проведению проверок должностные лица Специализированного органа Ассоциации, имеющие высшее профессиональное образование</w:t>
      </w:r>
      <w:r w:rsidRPr="00E02BA0">
        <w:rPr>
          <w:rFonts w:ascii="Times New Roman" w:hAnsi="Times New Roman"/>
          <w:sz w:val="24"/>
          <w:szCs w:val="24"/>
          <w:highlight w:val="red"/>
        </w:rPr>
        <w:t xml:space="preserve"> </w:t>
      </w:r>
      <w:r w:rsidR="00CF2121" w:rsidRPr="00BF52B0">
        <w:rPr>
          <w:rFonts w:ascii="Times New Roman" w:hAnsi="Times New Roman"/>
          <w:sz w:val="24"/>
          <w:szCs w:val="24"/>
        </w:rPr>
        <w:t>соответствующего</w:t>
      </w:r>
      <w:r w:rsidR="00CF2121">
        <w:rPr>
          <w:rFonts w:ascii="Times New Roman" w:hAnsi="Times New Roman"/>
          <w:sz w:val="24"/>
          <w:szCs w:val="24"/>
        </w:rPr>
        <w:t xml:space="preserve"> </w:t>
      </w:r>
      <w:r w:rsidRPr="00CF2121">
        <w:rPr>
          <w:rFonts w:ascii="Times New Roman" w:hAnsi="Times New Roman"/>
          <w:sz w:val="24"/>
          <w:szCs w:val="24"/>
        </w:rPr>
        <w:t>профиля. СРО вправе привлекать на основании заключенных гражданско-правовых договоров лиц, обладающих специальными знаниями, если это не противоречит Положению о Специализированном органе.</w:t>
      </w:r>
    </w:p>
    <w:p w:rsidR="00934E67" w:rsidRPr="00F30C1F" w:rsidRDefault="00CF2121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7234">
        <w:rPr>
          <w:rFonts w:ascii="Times New Roman" w:hAnsi="Times New Roman"/>
          <w:sz w:val="24"/>
          <w:szCs w:val="24"/>
        </w:rPr>
        <w:t>1.4.</w:t>
      </w:r>
      <w:r w:rsidR="00934E67" w:rsidRPr="00CF2121">
        <w:rPr>
          <w:rFonts w:ascii="Times New Roman" w:hAnsi="Times New Roman"/>
          <w:sz w:val="24"/>
          <w:szCs w:val="24"/>
        </w:rPr>
        <w:t xml:space="preserve"> Заключение технического </w:t>
      </w:r>
      <w:r w:rsidR="00934E67" w:rsidRPr="005E7234">
        <w:rPr>
          <w:rFonts w:ascii="Times New Roman" w:hAnsi="Times New Roman"/>
          <w:sz w:val="24"/>
          <w:szCs w:val="24"/>
        </w:rPr>
        <w:t>эксперта</w:t>
      </w:r>
      <w:r w:rsidR="005E7234">
        <w:rPr>
          <w:rFonts w:ascii="Times New Roman" w:hAnsi="Times New Roman"/>
          <w:sz w:val="24"/>
          <w:szCs w:val="24"/>
        </w:rPr>
        <w:t xml:space="preserve"> </w:t>
      </w:r>
      <w:r w:rsidR="00934E67" w:rsidRPr="005E7234">
        <w:rPr>
          <w:rFonts w:ascii="Times New Roman" w:hAnsi="Times New Roman"/>
          <w:sz w:val="24"/>
          <w:szCs w:val="24"/>
        </w:rPr>
        <w:t>– документ</w:t>
      </w:r>
      <w:r w:rsidR="00934E67" w:rsidRPr="005F32D8">
        <w:rPr>
          <w:rFonts w:ascii="Times New Roman" w:hAnsi="Times New Roman"/>
          <w:sz w:val="24"/>
          <w:szCs w:val="24"/>
        </w:rPr>
        <w:t xml:space="preserve">, оформляемый по результатам оценки соответствия, выполненной в рамках технического задания </w:t>
      </w:r>
      <w:r w:rsidR="00934E67" w:rsidRPr="005F32D8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="00934E67" w:rsidRPr="005F32D8">
        <w:rPr>
          <w:rFonts w:ascii="Times New Roman" w:hAnsi="Times New Roman"/>
          <w:sz w:val="24"/>
          <w:szCs w:val="24"/>
        </w:rPr>
        <w:t xml:space="preserve"> на проведение выездной проверки на объекте </w:t>
      </w:r>
      <w:r w:rsidR="00934E67" w:rsidRPr="005E7234">
        <w:rPr>
          <w:rFonts w:ascii="Times New Roman" w:hAnsi="Times New Roman"/>
          <w:sz w:val="24"/>
          <w:szCs w:val="24"/>
        </w:rPr>
        <w:t>работ</w:t>
      </w:r>
      <w:r w:rsidR="00361737" w:rsidRPr="005E7234">
        <w:rPr>
          <w:rFonts w:ascii="Times New Roman" w:hAnsi="Times New Roman"/>
          <w:sz w:val="24"/>
          <w:szCs w:val="24"/>
        </w:rPr>
        <w:t xml:space="preserve"> по подготовке проектной документации</w:t>
      </w:r>
      <w:r w:rsidR="00934E67" w:rsidRPr="005F32D8">
        <w:rPr>
          <w:rFonts w:ascii="Times New Roman" w:hAnsi="Times New Roman"/>
          <w:sz w:val="24"/>
          <w:szCs w:val="24"/>
        </w:rPr>
        <w:t>.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Заключение должно:</w:t>
      </w:r>
    </w:p>
    <w:p w:rsidR="00934E67" w:rsidRPr="00F30C1F" w:rsidRDefault="00934E67" w:rsidP="00F30C1F">
      <w:pPr>
        <w:pStyle w:val="Bodytext1"/>
        <w:shd w:val="clear" w:color="auto" w:fill="auto"/>
        <w:tabs>
          <w:tab w:val="left" w:pos="1808"/>
        </w:tabs>
        <w:spacing w:before="0" w:line="240" w:lineRule="auto"/>
        <w:ind w:firstLine="709"/>
        <w:jc w:val="both"/>
        <w:rPr>
          <w:sz w:val="24"/>
          <w:szCs w:val="24"/>
        </w:rPr>
      </w:pPr>
      <w:r w:rsidRPr="00F30C1F">
        <w:rPr>
          <w:sz w:val="24"/>
          <w:szCs w:val="24"/>
        </w:rPr>
        <w:t>- содержать указания на обозначения и пункты стандартов</w:t>
      </w:r>
      <w:r w:rsidR="005F32D8">
        <w:rPr>
          <w:sz w:val="24"/>
          <w:szCs w:val="24"/>
        </w:rPr>
        <w:t xml:space="preserve"> </w:t>
      </w:r>
      <w:r w:rsidR="00E97C5B" w:rsidRPr="005E7234">
        <w:rPr>
          <w:sz w:val="24"/>
          <w:szCs w:val="24"/>
        </w:rPr>
        <w:t>НО</w:t>
      </w:r>
      <w:r w:rsidR="005F32D8" w:rsidRPr="005E7234">
        <w:rPr>
          <w:sz w:val="24"/>
          <w:szCs w:val="24"/>
        </w:rPr>
        <w:t>ПРИЗ</w:t>
      </w:r>
      <w:r w:rsidRPr="005E7234">
        <w:rPr>
          <w:sz w:val="24"/>
          <w:szCs w:val="24"/>
        </w:rPr>
        <w:t>,</w:t>
      </w:r>
      <w:r w:rsidRPr="00F30C1F">
        <w:rPr>
          <w:sz w:val="24"/>
          <w:szCs w:val="24"/>
        </w:rPr>
        <w:t xml:space="preserve"> на статьи законодательных актов в области градостроительной деятельности и в сфере технического регулирования, в соответствие с которыми производилась работа и выполнялась оценка ее соответствия;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иметь в качестве приложений заполненную в соответствии с объемом </w:t>
      </w:r>
      <w:r w:rsidR="00962CC1" w:rsidRPr="00F30C1F">
        <w:rPr>
          <w:rFonts w:ascii="Times New Roman" w:hAnsi="Times New Roman"/>
          <w:sz w:val="24"/>
          <w:szCs w:val="24"/>
        </w:rPr>
        <w:t>проверки карту</w:t>
      </w:r>
      <w:r w:rsidRPr="00F30C1F">
        <w:rPr>
          <w:rFonts w:ascii="Times New Roman" w:hAnsi="Times New Roman"/>
          <w:sz w:val="24"/>
          <w:szCs w:val="24"/>
        </w:rPr>
        <w:t xml:space="preserve"> контроля к соответствующему стандарту (при наличии карты контроля в соответствующем </w:t>
      </w:r>
      <w:r w:rsidR="00962CC1" w:rsidRPr="00F30C1F">
        <w:rPr>
          <w:rFonts w:ascii="Times New Roman" w:hAnsi="Times New Roman"/>
          <w:sz w:val="24"/>
          <w:szCs w:val="24"/>
        </w:rPr>
        <w:t>стандарте) или</w:t>
      </w:r>
      <w:r w:rsidRPr="00F30C1F">
        <w:rPr>
          <w:rFonts w:ascii="Times New Roman" w:hAnsi="Times New Roman"/>
          <w:sz w:val="24"/>
          <w:szCs w:val="24"/>
        </w:rPr>
        <w:t xml:space="preserve"> иные документы, отражающие результаты оценки соответствия: протоколы </w:t>
      </w:r>
      <w:r w:rsidR="00962CC1" w:rsidRPr="00F30C1F">
        <w:rPr>
          <w:rFonts w:ascii="Times New Roman" w:hAnsi="Times New Roman"/>
          <w:sz w:val="24"/>
          <w:szCs w:val="24"/>
        </w:rPr>
        <w:t>обследований, лабораторных</w:t>
      </w:r>
      <w:r w:rsidRPr="00F30C1F">
        <w:rPr>
          <w:rFonts w:ascii="Times New Roman" w:hAnsi="Times New Roman"/>
          <w:sz w:val="24"/>
          <w:szCs w:val="24"/>
        </w:rPr>
        <w:t xml:space="preserve"> и иных испытаний (если их проведение предусматривалось программой проведения проверки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>).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быть подписан экспертом.</w:t>
      </w: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934E67" w:rsidRPr="00F30C1F" w:rsidRDefault="00934E67" w:rsidP="00F30C1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lastRenderedPageBreak/>
        <w:t xml:space="preserve">2. </w:t>
      </w:r>
      <w:r w:rsidRPr="00F30C1F">
        <w:rPr>
          <w:rFonts w:ascii="Times New Roman" w:hAnsi="Times New Roman"/>
          <w:b/>
          <w:bCs/>
          <w:sz w:val="24"/>
          <w:szCs w:val="24"/>
        </w:rPr>
        <w:t xml:space="preserve">Планирование проверок 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34E67" w:rsidRPr="00F30C1F" w:rsidRDefault="00934E67" w:rsidP="00F30C1F">
      <w:pPr>
        <w:pStyle w:val="Bodytext1"/>
        <w:shd w:val="clear" w:color="auto" w:fill="auto"/>
        <w:tabs>
          <w:tab w:val="left" w:pos="1388"/>
        </w:tabs>
        <w:spacing w:before="0" w:line="240" w:lineRule="auto"/>
        <w:ind w:firstLine="709"/>
        <w:jc w:val="both"/>
        <w:rPr>
          <w:sz w:val="24"/>
          <w:szCs w:val="24"/>
        </w:rPr>
      </w:pPr>
      <w:r w:rsidRPr="00F30C1F">
        <w:rPr>
          <w:sz w:val="24"/>
          <w:szCs w:val="24"/>
        </w:rPr>
        <w:t xml:space="preserve">2.1. Плановая проверка в рамках настоящего Порядка может </w:t>
      </w:r>
      <w:r w:rsidR="00962CC1" w:rsidRPr="00F30C1F">
        <w:rPr>
          <w:sz w:val="24"/>
          <w:szCs w:val="24"/>
        </w:rPr>
        <w:t>осуществляться одновременно</w:t>
      </w:r>
      <w:r w:rsidRPr="00F30C1F">
        <w:rPr>
          <w:sz w:val="24"/>
          <w:szCs w:val="24"/>
        </w:rPr>
        <w:t xml:space="preserve"> с проведением плановой проверки соблюдения требований стандартов и внутренних документов саморегулируемой организации, условий членства в саморегулируемой организации или выполняться как отдельная плановая проверка.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2.2. Формирование Плана осуществляется исходя из следующих принципов: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максимального совмещения проверок </w:t>
      </w:r>
      <w:r w:rsidRPr="00F30C1F">
        <w:rPr>
          <w:rFonts w:ascii="Times New Roman" w:hAnsi="Times New Roman"/>
          <w:bCs/>
          <w:sz w:val="24"/>
          <w:szCs w:val="24"/>
        </w:rPr>
        <w:t xml:space="preserve">соблюдения требований, </w:t>
      </w:r>
      <w:r w:rsidRPr="00F30C1F">
        <w:rPr>
          <w:rFonts w:ascii="Times New Roman" w:hAnsi="Times New Roman"/>
          <w:sz w:val="24"/>
          <w:szCs w:val="24"/>
        </w:rPr>
        <w:t>стандартов и внутренних документов саморегулируемой организации, условий членства в саморегулируемой организации</w:t>
      </w:r>
      <w:r w:rsidRPr="00F30C1F">
        <w:rPr>
          <w:rFonts w:ascii="Times New Roman" w:hAnsi="Times New Roman"/>
          <w:bCs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с плановыми проверками соблюдения требований, определенных настоящим Порядком контроля;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равномерности распределения числа проверяемых организаций саморегулируемой организации по месяцам планового периода.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2.3. При составлении </w:t>
      </w:r>
      <w:r w:rsidR="00962CC1" w:rsidRPr="00F30C1F">
        <w:rPr>
          <w:rFonts w:ascii="Times New Roman" w:hAnsi="Times New Roman"/>
          <w:sz w:val="24"/>
          <w:szCs w:val="24"/>
        </w:rPr>
        <w:t>Плана учитывается</w:t>
      </w:r>
      <w:r w:rsidRPr="00F30C1F">
        <w:rPr>
          <w:rFonts w:ascii="Times New Roman" w:hAnsi="Times New Roman"/>
          <w:sz w:val="24"/>
          <w:szCs w:val="24"/>
        </w:rPr>
        <w:t xml:space="preserve">, что в соответствии с законодательством проверка </w:t>
      </w:r>
      <w:r w:rsidRPr="00F30C1F">
        <w:rPr>
          <w:rFonts w:ascii="Times New Roman" w:hAnsi="Times New Roman"/>
          <w:bCs/>
          <w:sz w:val="24"/>
          <w:szCs w:val="24"/>
        </w:rPr>
        <w:t xml:space="preserve">соблюдения контролируемых требований </w:t>
      </w:r>
      <w:r w:rsidRPr="00F30C1F">
        <w:rPr>
          <w:rFonts w:ascii="Times New Roman" w:hAnsi="Times New Roman"/>
          <w:sz w:val="24"/>
          <w:szCs w:val="24"/>
        </w:rPr>
        <w:t>осуществляется не чаще, чем один раз в год, и не реже, чем один раз в три года.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2.4. Для целей определения конкретных дат и объема проведения проверки Руководитель Специализированного органа Ассоциации направляет в адрес членов саморегулируемой организации, подлежащих проверке, запрос на предоставление сведений и </w:t>
      </w:r>
      <w:r w:rsidR="00962CC1" w:rsidRPr="00F30C1F">
        <w:rPr>
          <w:rFonts w:ascii="Times New Roman" w:hAnsi="Times New Roman"/>
          <w:sz w:val="24"/>
          <w:szCs w:val="24"/>
        </w:rPr>
        <w:t>документов</w:t>
      </w:r>
      <w:r w:rsidRPr="00F30C1F">
        <w:rPr>
          <w:rFonts w:ascii="Times New Roman" w:hAnsi="Times New Roman"/>
          <w:bCs/>
          <w:sz w:val="24"/>
          <w:szCs w:val="24"/>
        </w:rPr>
        <w:t xml:space="preserve">. 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2.5. </w:t>
      </w:r>
      <w:r w:rsidRPr="00F30C1F">
        <w:rPr>
          <w:rFonts w:ascii="Times New Roman" w:hAnsi="Times New Roman"/>
          <w:bCs/>
          <w:sz w:val="24"/>
          <w:szCs w:val="24"/>
        </w:rPr>
        <w:t xml:space="preserve">Член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bCs/>
          <w:sz w:val="24"/>
          <w:szCs w:val="24"/>
        </w:rPr>
        <w:t xml:space="preserve"> в соответствии с запросом </w:t>
      </w:r>
      <w:r w:rsidRPr="00F30C1F">
        <w:rPr>
          <w:rFonts w:ascii="Times New Roman" w:hAnsi="Times New Roman"/>
          <w:sz w:val="24"/>
          <w:szCs w:val="24"/>
        </w:rPr>
        <w:t xml:space="preserve">направляет в адрес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информационную справку по форме, приведенной в </w:t>
      </w:r>
      <w:r w:rsidRPr="005F32D8">
        <w:rPr>
          <w:rFonts w:ascii="Times New Roman" w:hAnsi="Times New Roman"/>
          <w:sz w:val="24"/>
          <w:szCs w:val="24"/>
        </w:rPr>
        <w:t>Приложении №</w:t>
      </w:r>
      <w:r w:rsidR="00027314" w:rsidRPr="005F32D8">
        <w:rPr>
          <w:rFonts w:ascii="Times New Roman" w:hAnsi="Times New Roman"/>
          <w:sz w:val="24"/>
          <w:szCs w:val="24"/>
        </w:rPr>
        <w:t>1</w:t>
      </w:r>
      <w:r w:rsidRPr="005F32D8">
        <w:rPr>
          <w:rFonts w:ascii="Times New Roman" w:hAnsi="Times New Roman"/>
          <w:sz w:val="24"/>
          <w:szCs w:val="24"/>
        </w:rPr>
        <w:t>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2.</w:t>
      </w:r>
      <w:r w:rsidRPr="00F30C1F">
        <w:rPr>
          <w:rFonts w:ascii="Times New Roman" w:hAnsi="Times New Roman"/>
          <w:bCs/>
          <w:sz w:val="24"/>
          <w:szCs w:val="24"/>
        </w:rPr>
        <w:t xml:space="preserve">6. </w:t>
      </w:r>
      <w:r w:rsidRPr="00F30C1F">
        <w:rPr>
          <w:rFonts w:ascii="Times New Roman" w:hAnsi="Times New Roman"/>
          <w:sz w:val="24"/>
          <w:szCs w:val="24"/>
        </w:rPr>
        <w:t xml:space="preserve">В информационной справке член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указывает: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</w:t>
      </w:r>
      <w:r w:rsidRPr="005F32D8">
        <w:rPr>
          <w:rFonts w:ascii="Times New Roman" w:hAnsi="Times New Roman"/>
          <w:sz w:val="24"/>
          <w:szCs w:val="24"/>
        </w:rPr>
        <w:t xml:space="preserve">сведения об объектах, на которых велись или </w:t>
      </w:r>
      <w:r w:rsidRPr="005E7234">
        <w:rPr>
          <w:rFonts w:ascii="Times New Roman" w:hAnsi="Times New Roman"/>
          <w:sz w:val="24"/>
          <w:szCs w:val="24"/>
        </w:rPr>
        <w:t>ведутся работы</w:t>
      </w:r>
      <w:r w:rsidR="005F32D8" w:rsidRPr="005E7234">
        <w:rPr>
          <w:rFonts w:ascii="Times New Roman" w:hAnsi="Times New Roman"/>
          <w:sz w:val="24"/>
          <w:szCs w:val="24"/>
        </w:rPr>
        <w:t xml:space="preserve"> по подготовке проектной документации</w:t>
      </w:r>
      <w:r w:rsidRPr="005E7234">
        <w:rPr>
          <w:rFonts w:ascii="Times New Roman" w:hAnsi="Times New Roman"/>
          <w:sz w:val="24"/>
          <w:szCs w:val="24"/>
        </w:rPr>
        <w:t>, с перечислением процессов выполнения работ</w:t>
      </w:r>
      <w:r w:rsidR="00555D58" w:rsidRPr="005E7234">
        <w:rPr>
          <w:rFonts w:ascii="Times New Roman" w:hAnsi="Times New Roman"/>
          <w:sz w:val="24"/>
          <w:szCs w:val="24"/>
        </w:rPr>
        <w:t xml:space="preserve"> по подготовке проектной документации</w:t>
      </w:r>
      <w:r w:rsidRPr="005E7234">
        <w:rPr>
          <w:rFonts w:ascii="Times New Roman" w:hAnsi="Times New Roman"/>
          <w:sz w:val="24"/>
          <w:szCs w:val="24"/>
        </w:rPr>
        <w:t>;</w:t>
      </w:r>
    </w:p>
    <w:p w:rsidR="00934E67" w:rsidRPr="005E7234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перечень стандарто</w:t>
      </w:r>
      <w:r w:rsidRPr="005E7234">
        <w:rPr>
          <w:rFonts w:ascii="Times New Roman" w:hAnsi="Times New Roman"/>
          <w:sz w:val="24"/>
          <w:szCs w:val="24"/>
        </w:rPr>
        <w:t xml:space="preserve">в </w:t>
      </w:r>
      <w:r w:rsidR="005F32D8" w:rsidRPr="005E7234">
        <w:rPr>
          <w:rFonts w:ascii="Times New Roman" w:hAnsi="Times New Roman"/>
          <w:sz w:val="24"/>
          <w:szCs w:val="24"/>
        </w:rPr>
        <w:t>НОПРИЗ</w:t>
      </w:r>
      <w:r w:rsidRPr="005E7234">
        <w:rPr>
          <w:rFonts w:ascii="Times New Roman" w:hAnsi="Times New Roman"/>
          <w:sz w:val="24"/>
          <w:szCs w:val="24"/>
        </w:rPr>
        <w:t>, в соответствии с которыми эти работы выполнялись, выполняются или планируется выполнять.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E7234">
        <w:rPr>
          <w:rFonts w:ascii="Times New Roman" w:hAnsi="Times New Roman"/>
          <w:sz w:val="24"/>
          <w:szCs w:val="24"/>
        </w:rPr>
        <w:t xml:space="preserve">2.7. Член </w:t>
      </w:r>
      <w:r w:rsidRPr="005E7234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5E7234">
        <w:rPr>
          <w:rFonts w:ascii="Times New Roman" w:hAnsi="Times New Roman"/>
          <w:sz w:val="24"/>
          <w:szCs w:val="24"/>
        </w:rPr>
        <w:t xml:space="preserve"> должен приложить к информационной справке копии документов подтверждения соответствия, относящиеся к выполняемым им работам, а также копии смет и технических заданий, в которых отображены выполняемые </w:t>
      </w:r>
      <w:r w:rsidR="00EC71CD" w:rsidRPr="005E7234">
        <w:rPr>
          <w:rFonts w:ascii="Times New Roman" w:hAnsi="Times New Roman"/>
          <w:sz w:val="24"/>
          <w:szCs w:val="24"/>
        </w:rPr>
        <w:t>работы по подготовке проектной документации</w:t>
      </w:r>
      <w:r w:rsidR="005E7234" w:rsidRPr="005E7234">
        <w:rPr>
          <w:rFonts w:ascii="Times New Roman" w:hAnsi="Times New Roman"/>
          <w:sz w:val="24"/>
          <w:szCs w:val="24"/>
        </w:rPr>
        <w:t>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2.8. При установлении дат проведения и объема проверки учитывается предоставленная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информационная справка.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2.9. При планировании объемов проверки Руководитель Специализированного органа Ассоциации устанавливает количество процессов выполнения работ </w:t>
      </w:r>
      <w:r w:rsidR="00530EA9" w:rsidRPr="005E7234">
        <w:rPr>
          <w:rFonts w:ascii="Times New Roman" w:hAnsi="Times New Roman"/>
          <w:sz w:val="24"/>
          <w:szCs w:val="24"/>
        </w:rPr>
        <w:t xml:space="preserve">по подготовке проектной документации </w:t>
      </w:r>
      <w:r w:rsidRPr="005E7234">
        <w:rPr>
          <w:rFonts w:ascii="Times New Roman" w:hAnsi="Times New Roman"/>
          <w:sz w:val="24"/>
          <w:szCs w:val="24"/>
        </w:rPr>
        <w:t>на основании информационной справки.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2.10</w:t>
      </w:r>
      <w:r w:rsidR="005C01BC" w:rsidRPr="00F30C1F">
        <w:rPr>
          <w:rFonts w:ascii="Times New Roman" w:hAnsi="Times New Roman"/>
          <w:sz w:val="24"/>
          <w:szCs w:val="24"/>
        </w:rPr>
        <w:t>. Форму</w:t>
      </w:r>
      <w:r w:rsidRPr="00F30C1F">
        <w:rPr>
          <w:rFonts w:ascii="Times New Roman" w:hAnsi="Times New Roman"/>
          <w:sz w:val="24"/>
          <w:szCs w:val="24"/>
        </w:rPr>
        <w:t xml:space="preserve"> Плана в части проверок соблюдения требований, установленных настоящим Порядком, </w:t>
      </w:r>
      <w:r w:rsidR="005C01BC" w:rsidRPr="00F30C1F">
        <w:rPr>
          <w:rFonts w:ascii="Times New Roman" w:hAnsi="Times New Roman"/>
          <w:sz w:val="24"/>
          <w:szCs w:val="24"/>
        </w:rPr>
        <w:t xml:space="preserve">устанавливает </w:t>
      </w:r>
      <w:r w:rsidR="005C01BC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Руководитель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Pr="00F30C1F">
        <w:rPr>
          <w:rFonts w:ascii="Times New Roman" w:hAnsi="Times New Roman"/>
          <w:sz w:val="24"/>
          <w:szCs w:val="24"/>
        </w:rPr>
        <w:t>.</w:t>
      </w:r>
    </w:p>
    <w:p w:rsidR="00934E67" w:rsidRPr="00F30C1F" w:rsidRDefault="00934E67" w:rsidP="00F30C1F">
      <w:pPr>
        <w:snapToGrid w:val="0"/>
        <w:spacing w:after="0" w:line="240" w:lineRule="auto"/>
        <w:ind w:firstLine="69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34E67" w:rsidRPr="00F30C1F" w:rsidRDefault="00934E67" w:rsidP="00F30C1F">
      <w:pPr>
        <w:snapToGrid w:val="0"/>
        <w:spacing w:after="0" w:line="240" w:lineRule="auto"/>
        <w:ind w:firstLine="699"/>
        <w:jc w:val="center"/>
        <w:rPr>
          <w:rFonts w:ascii="Times New Roman" w:hAnsi="Times New Roman"/>
          <w:b/>
          <w:bCs/>
          <w:sz w:val="24"/>
          <w:szCs w:val="24"/>
        </w:rPr>
      </w:pPr>
      <w:r w:rsidRPr="00F30C1F">
        <w:rPr>
          <w:rFonts w:ascii="Times New Roman" w:hAnsi="Times New Roman"/>
          <w:b/>
          <w:bCs/>
          <w:sz w:val="24"/>
          <w:szCs w:val="24"/>
        </w:rPr>
        <w:t>3. Оформление решения, программы и уведомления о назначении проверки соблюдения требований стандартов саморегулируемой организации</w:t>
      </w:r>
    </w:p>
    <w:p w:rsidR="00934E67" w:rsidRPr="00F30C1F" w:rsidRDefault="00934E67" w:rsidP="00F30C1F">
      <w:pPr>
        <w:snapToGrid w:val="0"/>
        <w:spacing w:after="0" w:line="240" w:lineRule="auto"/>
        <w:ind w:firstLine="699"/>
        <w:jc w:val="both"/>
        <w:rPr>
          <w:rFonts w:ascii="Times New Roman" w:hAnsi="Times New Roman"/>
          <w:bCs/>
          <w:sz w:val="24"/>
          <w:szCs w:val="24"/>
        </w:rPr>
      </w:pPr>
    </w:p>
    <w:p w:rsidR="00934E67" w:rsidRPr="00F30C1F" w:rsidRDefault="00934E67" w:rsidP="00F30C1F">
      <w:pPr>
        <w:snapToGrid w:val="0"/>
        <w:spacing w:after="0" w:line="240" w:lineRule="auto"/>
        <w:ind w:firstLine="69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bCs/>
          <w:sz w:val="24"/>
          <w:szCs w:val="24"/>
        </w:rPr>
        <w:t>3.</w:t>
      </w:r>
      <w:r w:rsidRPr="00F30C1F">
        <w:rPr>
          <w:rFonts w:ascii="Times New Roman" w:hAnsi="Times New Roman"/>
          <w:sz w:val="24"/>
          <w:szCs w:val="24"/>
        </w:rPr>
        <w:t xml:space="preserve">1. Не позднее чем за 30 дней до начала проведения плановой проверки или не позднее чем за 24 часа до проведения внеплановой проверки, Руководитель Специализированного органа Ассоциации принимает решение о проведении плановой проверки (документарной или </w:t>
      </w:r>
      <w:r w:rsidR="00C43681" w:rsidRPr="00F30C1F">
        <w:rPr>
          <w:rFonts w:ascii="Times New Roman" w:hAnsi="Times New Roman"/>
          <w:sz w:val="24"/>
          <w:szCs w:val="24"/>
        </w:rPr>
        <w:t xml:space="preserve">(в случае необходимости) </w:t>
      </w:r>
      <w:r w:rsidRPr="00F30C1F">
        <w:rPr>
          <w:rFonts w:ascii="Times New Roman" w:hAnsi="Times New Roman"/>
          <w:sz w:val="24"/>
          <w:szCs w:val="24"/>
        </w:rPr>
        <w:t>выездной) или внеплановой выездной проверки с приложением к нему составленной программы на проведение проверки.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Не позднее чем за 20 дней до даты начала проведения проверки оформляет уведомление о проведении проверки и направляет его в адрес проверяемого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>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bCs/>
          <w:sz w:val="24"/>
          <w:szCs w:val="24"/>
        </w:rPr>
        <w:lastRenderedPageBreak/>
        <w:t>3.</w:t>
      </w:r>
      <w:r w:rsidRPr="00F30C1F">
        <w:rPr>
          <w:rFonts w:ascii="Times New Roman" w:hAnsi="Times New Roman"/>
          <w:sz w:val="24"/>
          <w:szCs w:val="24"/>
        </w:rPr>
        <w:t xml:space="preserve">2. При необходимости привлечения к проверке третьих лиц в решение вносится информация о привлекаемых лицах, цели их </w:t>
      </w:r>
      <w:r w:rsidR="00962CC1" w:rsidRPr="00F30C1F">
        <w:rPr>
          <w:rFonts w:ascii="Times New Roman" w:hAnsi="Times New Roman"/>
          <w:sz w:val="24"/>
          <w:szCs w:val="24"/>
        </w:rPr>
        <w:t>привлечения и</w:t>
      </w:r>
      <w:r w:rsidRPr="00F30C1F">
        <w:rPr>
          <w:rFonts w:ascii="Times New Roman" w:hAnsi="Times New Roman"/>
          <w:sz w:val="24"/>
          <w:szCs w:val="24"/>
        </w:rPr>
        <w:t xml:space="preserve"> основании привлечения (договор на оказание услуг).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bCs/>
          <w:sz w:val="24"/>
          <w:szCs w:val="24"/>
        </w:rPr>
        <w:t>3.</w:t>
      </w:r>
      <w:r w:rsidRPr="00F30C1F">
        <w:rPr>
          <w:rFonts w:ascii="Times New Roman" w:hAnsi="Times New Roman"/>
          <w:sz w:val="24"/>
          <w:szCs w:val="24"/>
        </w:rPr>
        <w:t>3. В программе на проведение документарной проверки указывается: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наименование, ИНН, в отношении которого назначена проверка;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основание проверки – </w:t>
      </w:r>
      <w:r w:rsidR="00962CC1" w:rsidRPr="00F30C1F">
        <w:rPr>
          <w:rFonts w:ascii="Times New Roman" w:hAnsi="Times New Roman"/>
          <w:sz w:val="24"/>
          <w:szCs w:val="24"/>
        </w:rPr>
        <w:t>утвержденный план</w:t>
      </w:r>
      <w:r w:rsidRPr="00F30C1F">
        <w:rPr>
          <w:rFonts w:ascii="Times New Roman" w:hAnsi="Times New Roman"/>
          <w:sz w:val="24"/>
          <w:szCs w:val="24"/>
        </w:rPr>
        <w:t>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форма проверки: документарная;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перечень стандартов </w:t>
      </w:r>
      <w:r w:rsidR="0020781A" w:rsidRPr="005E7234">
        <w:rPr>
          <w:rFonts w:ascii="Times New Roman" w:hAnsi="Times New Roman"/>
          <w:sz w:val="24"/>
          <w:szCs w:val="24"/>
        </w:rPr>
        <w:t>НОПРИЗ</w:t>
      </w:r>
      <w:r w:rsidRPr="005E7234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в отношении соблюдения требований которых планируется проверка;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перечень процессов выполнения работ</w:t>
      </w:r>
      <w:r w:rsidR="0020781A">
        <w:rPr>
          <w:rFonts w:ascii="Times New Roman" w:hAnsi="Times New Roman"/>
          <w:sz w:val="24"/>
          <w:szCs w:val="24"/>
        </w:rPr>
        <w:t xml:space="preserve"> </w:t>
      </w:r>
      <w:r w:rsidR="0020781A" w:rsidRPr="005E7234">
        <w:rPr>
          <w:rFonts w:ascii="Times New Roman" w:hAnsi="Times New Roman"/>
          <w:sz w:val="24"/>
          <w:szCs w:val="24"/>
        </w:rPr>
        <w:t>по подготовке проектной документации</w:t>
      </w:r>
      <w:r w:rsidRPr="005E7234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по которым проверяемой организации следует представить документы подтверждения соответствия;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сроки предоставления документов подтверждения в случае   документарной проверки.</w:t>
      </w:r>
    </w:p>
    <w:p w:rsidR="00934E67" w:rsidRPr="00F30C1F" w:rsidRDefault="00934E67" w:rsidP="00F30C1F">
      <w:pPr>
        <w:snapToGrid w:val="0"/>
        <w:spacing w:after="0" w:line="240" w:lineRule="auto"/>
        <w:ind w:firstLine="668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bCs/>
          <w:sz w:val="24"/>
          <w:szCs w:val="24"/>
        </w:rPr>
        <w:t>3.</w:t>
      </w:r>
      <w:r w:rsidRPr="00F30C1F">
        <w:rPr>
          <w:rFonts w:ascii="Times New Roman" w:hAnsi="Times New Roman"/>
          <w:sz w:val="24"/>
          <w:szCs w:val="24"/>
        </w:rPr>
        <w:t xml:space="preserve">4. В программе на проведение выездной (плановой или внеплановой) проверки на объекте работ </w:t>
      </w:r>
      <w:r w:rsidR="00530EA9" w:rsidRPr="005E7234">
        <w:rPr>
          <w:rFonts w:ascii="Times New Roman" w:hAnsi="Times New Roman"/>
          <w:sz w:val="24"/>
          <w:szCs w:val="24"/>
        </w:rPr>
        <w:t>по подготовке проектной документации</w:t>
      </w:r>
      <w:r w:rsidR="00530EA9" w:rsidRPr="00F30C1F">
        <w:rPr>
          <w:rFonts w:ascii="Times New Roman" w:hAnsi="Times New Roman"/>
          <w:sz w:val="24"/>
          <w:szCs w:val="24"/>
        </w:rPr>
        <w:t xml:space="preserve"> </w:t>
      </w:r>
      <w:r w:rsidRPr="00F30C1F">
        <w:rPr>
          <w:rFonts w:ascii="Times New Roman" w:hAnsi="Times New Roman"/>
          <w:sz w:val="24"/>
          <w:szCs w:val="24"/>
        </w:rPr>
        <w:t>указывается: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наименование, ИНН, в отношении которого назначена проверка;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вид проверки – выездная на объекте </w:t>
      </w:r>
      <w:r w:rsidRPr="0020781A">
        <w:rPr>
          <w:rFonts w:ascii="Times New Roman" w:hAnsi="Times New Roman"/>
          <w:sz w:val="24"/>
          <w:szCs w:val="24"/>
        </w:rPr>
        <w:t>работ</w:t>
      </w:r>
      <w:r w:rsidR="0020781A">
        <w:rPr>
          <w:rFonts w:ascii="Times New Roman" w:hAnsi="Times New Roman"/>
          <w:sz w:val="24"/>
          <w:szCs w:val="24"/>
        </w:rPr>
        <w:t xml:space="preserve"> </w:t>
      </w:r>
      <w:r w:rsidR="0020781A" w:rsidRPr="005E7234">
        <w:rPr>
          <w:rFonts w:ascii="Times New Roman" w:hAnsi="Times New Roman"/>
          <w:sz w:val="24"/>
          <w:szCs w:val="24"/>
        </w:rPr>
        <w:t>по подготовке проектной документации</w:t>
      </w:r>
      <w:r w:rsidRPr="005E7234">
        <w:rPr>
          <w:rFonts w:ascii="Times New Roman" w:hAnsi="Times New Roman"/>
          <w:sz w:val="24"/>
          <w:szCs w:val="24"/>
        </w:rPr>
        <w:t>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основание проверки – утвержденный план или решение о внеплановой проверке;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перечень процессов выполнения </w:t>
      </w:r>
      <w:r w:rsidR="009228D7" w:rsidRPr="005E7234">
        <w:rPr>
          <w:rFonts w:ascii="Times New Roman" w:hAnsi="Times New Roman"/>
          <w:sz w:val="24"/>
          <w:szCs w:val="24"/>
        </w:rPr>
        <w:t>работ по подготовке проектной документации</w:t>
      </w:r>
      <w:r w:rsidRPr="005E7234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по которым планируется выполнить проверку документов подтверждения соответствия;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перечень стандартов </w:t>
      </w:r>
      <w:r w:rsidR="0020781A" w:rsidRPr="005E7234">
        <w:rPr>
          <w:rFonts w:ascii="Times New Roman" w:hAnsi="Times New Roman"/>
          <w:sz w:val="24"/>
          <w:szCs w:val="24"/>
        </w:rPr>
        <w:t>НОПРИЗ</w:t>
      </w:r>
      <w:r w:rsidRPr="005E7234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в отношении соблюдения требований которых планируется проверка;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перечень статей законодательных актов, в отношении соблюдения требований которых планируется проверка;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</w:t>
      </w:r>
      <w:r w:rsidRPr="00680505">
        <w:rPr>
          <w:rFonts w:ascii="Times New Roman" w:hAnsi="Times New Roman"/>
          <w:sz w:val="24"/>
          <w:szCs w:val="24"/>
        </w:rPr>
        <w:t xml:space="preserve">решение о проведении контрольных мероприятий на объекте работ </w:t>
      </w:r>
      <w:r w:rsidR="00530EA9" w:rsidRPr="005E7234">
        <w:rPr>
          <w:rFonts w:ascii="Times New Roman" w:hAnsi="Times New Roman"/>
          <w:sz w:val="24"/>
          <w:szCs w:val="24"/>
        </w:rPr>
        <w:t>по подготовке проектной документации</w:t>
      </w:r>
      <w:r w:rsidR="005E7234">
        <w:rPr>
          <w:rFonts w:ascii="Times New Roman" w:hAnsi="Times New Roman"/>
          <w:sz w:val="24"/>
          <w:szCs w:val="24"/>
        </w:rPr>
        <w:t>;</w:t>
      </w:r>
    </w:p>
    <w:p w:rsidR="00934E67" w:rsidRPr="00F30C1F" w:rsidRDefault="00934E67" w:rsidP="00F30C1F">
      <w:pPr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решение о привлечении технического эксперта;</w:t>
      </w:r>
    </w:p>
    <w:p w:rsidR="00934E67" w:rsidRPr="00F30C1F" w:rsidRDefault="00934E67" w:rsidP="00F30C1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- дата начала и сроки проведения проверки;</w:t>
      </w:r>
    </w:p>
    <w:p w:rsidR="00934E67" w:rsidRPr="00F30C1F" w:rsidRDefault="00934E67" w:rsidP="00F30C1F">
      <w:pPr>
        <w:spacing w:after="0" w:line="240" w:lineRule="auto"/>
        <w:ind w:firstLine="678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состав </w:t>
      </w:r>
      <w:r w:rsidR="00962CC1" w:rsidRPr="00F30C1F">
        <w:rPr>
          <w:rFonts w:ascii="Times New Roman" w:hAnsi="Times New Roman"/>
          <w:sz w:val="24"/>
          <w:szCs w:val="24"/>
        </w:rPr>
        <w:t>группы для</w:t>
      </w:r>
      <w:r w:rsidRPr="00F30C1F">
        <w:rPr>
          <w:rFonts w:ascii="Times New Roman" w:hAnsi="Times New Roman"/>
          <w:sz w:val="24"/>
          <w:szCs w:val="24"/>
        </w:rPr>
        <w:t xml:space="preserve"> осуществления проверки с указанием должностей, фамилий, имен и отчеств проверяющих лиц.</w:t>
      </w:r>
    </w:p>
    <w:p w:rsidR="00934E67" w:rsidRPr="00F30C1F" w:rsidRDefault="00934E67" w:rsidP="00F30C1F">
      <w:pPr>
        <w:snapToGrid w:val="0"/>
        <w:spacing w:after="0" w:line="240" w:lineRule="auto"/>
        <w:ind w:firstLine="668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bCs/>
          <w:sz w:val="24"/>
          <w:szCs w:val="24"/>
        </w:rPr>
        <w:t>3.</w:t>
      </w:r>
      <w:r w:rsidR="005C01BC" w:rsidRPr="00F30C1F">
        <w:rPr>
          <w:rFonts w:ascii="Times New Roman" w:hAnsi="Times New Roman"/>
          <w:sz w:val="24"/>
          <w:szCs w:val="24"/>
        </w:rPr>
        <w:t>5. Форму</w:t>
      </w:r>
      <w:r w:rsidRPr="00F30C1F">
        <w:rPr>
          <w:rFonts w:ascii="Times New Roman" w:hAnsi="Times New Roman"/>
          <w:sz w:val="24"/>
          <w:szCs w:val="24"/>
        </w:rPr>
        <w:t xml:space="preserve"> программы на проведение   проверок </w:t>
      </w:r>
      <w:r w:rsidR="005C01BC" w:rsidRPr="00F30C1F">
        <w:rPr>
          <w:rFonts w:ascii="Times New Roman" w:hAnsi="Times New Roman"/>
          <w:sz w:val="24"/>
          <w:szCs w:val="24"/>
        </w:rPr>
        <w:t xml:space="preserve">устанавливает </w:t>
      </w:r>
      <w:r w:rsidR="005C01BC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Руководитель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Pr="00F30C1F">
        <w:rPr>
          <w:rFonts w:ascii="Times New Roman" w:hAnsi="Times New Roman"/>
          <w:sz w:val="24"/>
          <w:szCs w:val="24"/>
        </w:rPr>
        <w:t>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bCs/>
          <w:sz w:val="24"/>
          <w:szCs w:val="24"/>
        </w:rPr>
        <w:t>3.</w:t>
      </w:r>
      <w:r w:rsidRPr="00F30C1F">
        <w:rPr>
          <w:rFonts w:ascii="Times New Roman" w:hAnsi="Times New Roman"/>
          <w:sz w:val="24"/>
          <w:szCs w:val="24"/>
        </w:rPr>
        <w:t>6. Решение о назначении внеплановой выездной проверки принимается руководителем Специализированного органа Ассоциации и оформляется его решением в срок не позднее трех рабочих дней: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со дня поступления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hAnsi="Times New Roman"/>
          <w:sz w:val="24"/>
          <w:szCs w:val="24"/>
        </w:rPr>
        <w:t xml:space="preserve"> жалобы, обращения или иной информации, являющейся основанием для принятия решения;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по истечении сроков, установленных для устранения выявленных ранее нарушений и непредставлении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документов, подтверждающих устранение этих нарушений.</w:t>
      </w:r>
    </w:p>
    <w:p w:rsidR="00934E67" w:rsidRPr="00F30C1F" w:rsidRDefault="00934E67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bCs/>
          <w:sz w:val="24"/>
          <w:szCs w:val="24"/>
        </w:rPr>
        <w:t>3.</w:t>
      </w:r>
      <w:r w:rsidRPr="00F30C1F">
        <w:rPr>
          <w:rFonts w:ascii="Times New Roman" w:hAnsi="Times New Roman"/>
          <w:sz w:val="24"/>
          <w:szCs w:val="24"/>
        </w:rPr>
        <w:t xml:space="preserve">7. Уведомление, подписанное руководителем Специализированного органа Ассоциации, с приложением программы на проведение проверки, направляется в адрес проверяемого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в виде скан-копии документа по электронной почте или по факсу.</w:t>
      </w: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center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t>4. Документарная проверка</w:t>
      </w: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4.1. Документарная проверка проводится по месту нахождения органов управления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без выезда на место нахождения органов управления или осуществления деятельности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>.</w:t>
      </w:r>
    </w:p>
    <w:p w:rsidR="00934E67" w:rsidRPr="00F30C1F" w:rsidRDefault="00934E67" w:rsidP="00F30C1F">
      <w:pPr>
        <w:spacing w:after="0" w:line="240" w:lineRule="auto"/>
        <w:ind w:firstLine="71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4.2. При проведении документарной проверки проверяются сведения, содержащиеся в представленных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hAnsi="Times New Roman"/>
          <w:sz w:val="24"/>
          <w:szCs w:val="24"/>
        </w:rPr>
        <w:t xml:space="preserve"> документах подтверждения.</w:t>
      </w: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lastRenderedPageBreak/>
        <w:t xml:space="preserve">4.3. Должностные лица Специализированного органа Ассоциации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>:</w:t>
      </w: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изучают представленные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документы;</w:t>
      </w:r>
    </w:p>
    <w:p w:rsidR="00934E67" w:rsidRPr="00F30C1F" w:rsidRDefault="00934E67" w:rsidP="00F30C1F">
      <w:pPr>
        <w:spacing w:after="0" w:line="240" w:lineRule="auto"/>
        <w:ind w:firstLine="71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- проверяют содержание представленных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hAnsi="Times New Roman"/>
          <w:sz w:val="24"/>
          <w:szCs w:val="24"/>
        </w:rPr>
        <w:t xml:space="preserve"> документов на предмет их соответствия установленным формам, корректности заполнения, непротиворечивости содержания и их взаимной непротиворечивости.</w:t>
      </w: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4.4. Срок проведения документарной проверки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не может превышать 5 (пяти) рабочих дней.</w:t>
      </w:r>
    </w:p>
    <w:p w:rsidR="00934E67" w:rsidRPr="00F30C1F" w:rsidRDefault="00934E67" w:rsidP="00F30C1F">
      <w:pPr>
        <w:spacing w:after="0" w:line="240" w:lineRule="auto"/>
        <w:ind w:firstLine="71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4.5. Если в представленных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документах выявлены ошибки и (или) противоречия или несоответствия, информация об этом направляется члену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с требованием представить в течение 7 рабочих дней необходимые разъяснения в письменной форме. Член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также вправе представить дополнительно документы, подтверждающие достоверность ранее представленных документов.</w:t>
      </w: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4.6. На основании изучения представленных документов должностными лицами Специализированного органа Ассоциации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формулируется в Акте проверки вывод о соответствии или несоответствии работ</w:t>
      </w:r>
      <w:r w:rsidR="00C24FE6">
        <w:rPr>
          <w:rFonts w:ascii="Times New Roman" w:hAnsi="Times New Roman"/>
          <w:sz w:val="24"/>
          <w:szCs w:val="24"/>
        </w:rPr>
        <w:t xml:space="preserve"> </w:t>
      </w:r>
      <w:r w:rsidR="00C24FE6" w:rsidRPr="005E7234">
        <w:rPr>
          <w:rFonts w:ascii="Times New Roman" w:hAnsi="Times New Roman"/>
          <w:sz w:val="24"/>
          <w:szCs w:val="24"/>
        </w:rPr>
        <w:t>по подготовке проектной документации</w:t>
      </w:r>
      <w:r w:rsidRPr="005E7234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выполняемых проверяемым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, </w:t>
      </w:r>
      <w:r w:rsidR="00962CC1" w:rsidRPr="00F30C1F">
        <w:rPr>
          <w:rFonts w:ascii="Times New Roman" w:hAnsi="Times New Roman"/>
          <w:sz w:val="24"/>
          <w:szCs w:val="24"/>
        </w:rPr>
        <w:t>требованиям стандартов</w:t>
      </w:r>
      <w:r w:rsidRPr="00F30C1F">
        <w:rPr>
          <w:rFonts w:ascii="Times New Roman" w:hAnsi="Times New Roman"/>
          <w:sz w:val="24"/>
          <w:szCs w:val="24"/>
        </w:rPr>
        <w:t xml:space="preserve"> </w:t>
      </w:r>
      <w:r w:rsidR="00C24FE6" w:rsidRPr="005E7234">
        <w:rPr>
          <w:rFonts w:ascii="Times New Roman" w:hAnsi="Times New Roman"/>
          <w:sz w:val="24"/>
          <w:szCs w:val="24"/>
        </w:rPr>
        <w:t>НОПРИЗ</w:t>
      </w:r>
      <w:r w:rsidR="00C24FE6">
        <w:rPr>
          <w:rFonts w:ascii="Times New Roman" w:hAnsi="Times New Roman"/>
          <w:sz w:val="24"/>
          <w:szCs w:val="24"/>
        </w:rPr>
        <w:t xml:space="preserve"> </w:t>
      </w:r>
      <w:r w:rsidRPr="00F30C1F">
        <w:rPr>
          <w:rFonts w:ascii="Times New Roman" w:hAnsi="Times New Roman"/>
          <w:sz w:val="24"/>
          <w:szCs w:val="24"/>
        </w:rPr>
        <w:t>и нормам законодательства в области градостроительной деятельности и технического регулирования.</w:t>
      </w:r>
    </w:p>
    <w:p w:rsidR="00FC202F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color w:val="FF0000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4.7. Выявленные в результате документарной проверки несоответствия требованиям, определенным настоящим Порядком контроля, указываются в Акте проверки</w:t>
      </w:r>
      <w:r w:rsidR="00FC202F" w:rsidRPr="00F30C1F">
        <w:rPr>
          <w:rFonts w:ascii="Times New Roman" w:hAnsi="Times New Roman"/>
          <w:sz w:val="24"/>
          <w:szCs w:val="24"/>
        </w:rPr>
        <w:t>.</w:t>
      </w:r>
      <w:r w:rsidRPr="00F30C1F">
        <w:rPr>
          <w:rFonts w:ascii="Times New Roman" w:hAnsi="Times New Roman"/>
          <w:sz w:val="24"/>
          <w:szCs w:val="24"/>
        </w:rPr>
        <w:t xml:space="preserve"> </w:t>
      </w:r>
    </w:p>
    <w:p w:rsidR="00934E67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 xml:space="preserve">4.8. Порядок действий по проверке устранения замечаний устанавливается в соответствии с разделом </w:t>
      </w:r>
      <w:r w:rsidR="00706F03">
        <w:rPr>
          <w:rFonts w:ascii="Times New Roman" w:hAnsi="Times New Roman"/>
          <w:sz w:val="24"/>
          <w:szCs w:val="24"/>
        </w:rPr>
        <w:t>5</w:t>
      </w:r>
      <w:r w:rsidRPr="00F30C1F">
        <w:rPr>
          <w:rFonts w:ascii="Times New Roman" w:hAnsi="Times New Roman"/>
          <w:sz w:val="24"/>
          <w:szCs w:val="24"/>
        </w:rPr>
        <w:t xml:space="preserve"> настоящего Порядка.</w:t>
      </w:r>
    </w:p>
    <w:p w:rsidR="00B9228F" w:rsidRPr="00F30C1F" w:rsidRDefault="00B9228F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</w:p>
    <w:p w:rsidR="00934E67" w:rsidRPr="00F30C1F" w:rsidRDefault="00B9228F" w:rsidP="00B9228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934E67" w:rsidRPr="00F30C1F">
        <w:rPr>
          <w:rFonts w:ascii="Times New Roman" w:hAnsi="Times New Roman"/>
          <w:b/>
          <w:sz w:val="24"/>
          <w:szCs w:val="24"/>
        </w:rPr>
        <w:t>. Проверка устранения замечаний</w:t>
      </w:r>
    </w:p>
    <w:p w:rsidR="00934E67" w:rsidRPr="00F30C1F" w:rsidRDefault="00934E67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</w:p>
    <w:p w:rsidR="00934E67" w:rsidRPr="00F30C1F" w:rsidRDefault="00B9228F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934E67" w:rsidRPr="00F30C1F">
        <w:rPr>
          <w:rFonts w:ascii="Times New Roman" w:hAnsi="Times New Roman"/>
          <w:sz w:val="24"/>
          <w:szCs w:val="24"/>
        </w:rPr>
        <w:t xml:space="preserve">.1. В случае, если Акт проверки содержит замечания, Специализированный орган по рассмотрению дел о применении мер дисциплинарного воздействия устанавливает срок для устранения этих замечаний и уведомляет об этом соответствующего члена </w:t>
      </w:r>
      <w:r w:rsidR="00934E67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934E67" w:rsidRPr="00F30C1F">
        <w:rPr>
          <w:rFonts w:ascii="Times New Roman" w:hAnsi="Times New Roman"/>
          <w:sz w:val="24"/>
          <w:szCs w:val="24"/>
        </w:rPr>
        <w:t xml:space="preserve">. Не позднее чем за три дня до истечения установленного срока, член </w:t>
      </w:r>
      <w:r w:rsidR="00934E67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934E67" w:rsidRPr="00F30C1F">
        <w:rPr>
          <w:rFonts w:ascii="Times New Roman" w:hAnsi="Times New Roman"/>
          <w:sz w:val="24"/>
          <w:szCs w:val="24"/>
        </w:rPr>
        <w:t xml:space="preserve"> обязан направить в Специализированный орган Ассоциации </w:t>
      </w:r>
      <w:r w:rsidR="00934E67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934E67" w:rsidRPr="00F30C1F">
        <w:rPr>
          <w:rFonts w:ascii="Times New Roman" w:hAnsi="Times New Roman"/>
          <w:sz w:val="24"/>
          <w:szCs w:val="24"/>
        </w:rPr>
        <w:t xml:space="preserve"> справку с документами, подтверждающими устранение этих замечаний, и (или) утвержденный план мероприятий по устранению этих замечаний в установленные сроки.</w:t>
      </w:r>
    </w:p>
    <w:p w:rsidR="00934E67" w:rsidRPr="00F30C1F" w:rsidRDefault="00B9228F" w:rsidP="00F30C1F">
      <w:pPr>
        <w:tabs>
          <w:tab w:val="left" w:pos="822"/>
        </w:tabs>
        <w:snapToGrid w:val="0"/>
        <w:spacing w:after="0" w:line="240" w:lineRule="auto"/>
        <w:ind w:firstLine="7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934E67" w:rsidRPr="00F30C1F">
        <w:rPr>
          <w:rFonts w:ascii="Times New Roman" w:hAnsi="Times New Roman"/>
          <w:sz w:val="24"/>
          <w:szCs w:val="24"/>
        </w:rPr>
        <w:t xml:space="preserve">.2. В случае, если членом </w:t>
      </w:r>
      <w:r w:rsidR="00934E67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934E67" w:rsidRPr="00F30C1F">
        <w:rPr>
          <w:rFonts w:ascii="Times New Roman" w:hAnsi="Times New Roman"/>
          <w:sz w:val="24"/>
          <w:szCs w:val="24"/>
        </w:rPr>
        <w:t xml:space="preserve"> представлены указанные в пункте </w:t>
      </w:r>
      <w:r>
        <w:rPr>
          <w:rFonts w:ascii="Times New Roman" w:hAnsi="Times New Roman"/>
          <w:sz w:val="24"/>
          <w:szCs w:val="24"/>
        </w:rPr>
        <w:t>5</w:t>
      </w:r>
      <w:r w:rsidR="00934E67" w:rsidRPr="00F30C1F">
        <w:rPr>
          <w:rFonts w:ascii="Times New Roman" w:hAnsi="Times New Roman"/>
          <w:sz w:val="24"/>
          <w:szCs w:val="24"/>
        </w:rPr>
        <w:t xml:space="preserve">.1 настоящего раздела справки и документы или план мероприятий, для </w:t>
      </w:r>
      <w:r w:rsidR="00962CC1" w:rsidRPr="00F30C1F">
        <w:rPr>
          <w:rFonts w:ascii="Times New Roman" w:hAnsi="Times New Roman"/>
          <w:sz w:val="24"/>
          <w:szCs w:val="24"/>
        </w:rPr>
        <w:t>проверки устранения</w:t>
      </w:r>
      <w:r w:rsidR="00934E67" w:rsidRPr="00F30C1F">
        <w:rPr>
          <w:rFonts w:ascii="Times New Roman" w:hAnsi="Times New Roman"/>
          <w:sz w:val="24"/>
          <w:szCs w:val="24"/>
        </w:rPr>
        <w:t xml:space="preserve">   замечаний предусматривается в очередном плановом периоде документарная проверка по месту нахождения органов управления </w:t>
      </w:r>
      <w:r w:rsidR="00934E67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934E67" w:rsidRPr="00F30C1F">
        <w:rPr>
          <w:rFonts w:ascii="Times New Roman" w:hAnsi="Times New Roman"/>
          <w:sz w:val="24"/>
          <w:szCs w:val="24"/>
        </w:rPr>
        <w:t xml:space="preserve"> без выезда на место нахождения органов управления </w:t>
      </w:r>
      <w:r w:rsidR="00934E67" w:rsidRPr="006704C3">
        <w:rPr>
          <w:rFonts w:ascii="Times New Roman" w:hAnsi="Times New Roman"/>
          <w:sz w:val="24"/>
          <w:szCs w:val="24"/>
        </w:rPr>
        <w:t>или осуществления деятельности</w:t>
      </w:r>
      <w:r w:rsidR="00934E67" w:rsidRPr="00F30C1F">
        <w:rPr>
          <w:rFonts w:ascii="Times New Roman" w:hAnsi="Times New Roman"/>
          <w:sz w:val="24"/>
          <w:szCs w:val="24"/>
        </w:rPr>
        <w:t xml:space="preserve"> члена </w:t>
      </w:r>
      <w:r w:rsidR="00934E67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934E67" w:rsidRPr="00F30C1F">
        <w:rPr>
          <w:rFonts w:ascii="Times New Roman" w:hAnsi="Times New Roman"/>
          <w:sz w:val="24"/>
          <w:szCs w:val="24"/>
        </w:rPr>
        <w:t>.</w:t>
      </w:r>
    </w:p>
    <w:p w:rsidR="00F336CC" w:rsidRPr="00F30C1F" w:rsidRDefault="00B9228F" w:rsidP="00F30C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934E67" w:rsidRPr="00F30C1F">
        <w:rPr>
          <w:rFonts w:ascii="Times New Roman" w:hAnsi="Times New Roman"/>
          <w:sz w:val="24"/>
          <w:szCs w:val="24"/>
        </w:rPr>
        <w:t xml:space="preserve">.3. В случае, если членом </w:t>
      </w:r>
      <w:r w:rsidR="00934E67"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934E67" w:rsidRPr="00F30C1F">
        <w:rPr>
          <w:rFonts w:ascii="Times New Roman" w:hAnsi="Times New Roman"/>
          <w:sz w:val="24"/>
          <w:szCs w:val="24"/>
        </w:rPr>
        <w:t xml:space="preserve"> не представлены указанные в пункте </w:t>
      </w:r>
      <w:r>
        <w:rPr>
          <w:rFonts w:ascii="Times New Roman" w:hAnsi="Times New Roman"/>
          <w:sz w:val="24"/>
          <w:szCs w:val="24"/>
        </w:rPr>
        <w:t>5</w:t>
      </w:r>
      <w:r w:rsidR="00934E67" w:rsidRPr="00F30C1F">
        <w:rPr>
          <w:rFonts w:ascii="Times New Roman" w:hAnsi="Times New Roman"/>
          <w:sz w:val="24"/>
          <w:szCs w:val="24"/>
        </w:rPr>
        <w:t>.1 настоящего раздела справки и документы или план мероприятий, для проверки устранения замечаний может быть назначена внеплановая выездная проверка</w:t>
      </w:r>
      <w:r w:rsidR="002259AC">
        <w:rPr>
          <w:rFonts w:ascii="Times New Roman" w:hAnsi="Times New Roman"/>
          <w:sz w:val="24"/>
          <w:szCs w:val="24"/>
        </w:rPr>
        <w:t>.</w:t>
      </w:r>
    </w:p>
    <w:p w:rsidR="00F336CC" w:rsidRPr="00F30C1F" w:rsidRDefault="00F336CC" w:rsidP="00F30C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br w:type="page"/>
      </w:r>
    </w:p>
    <w:p w:rsidR="009614B4" w:rsidRPr="00F30C1F" w:rsidRDefault="009614B4" w:rsidP="00F30C1F">
      <w:pPr>
        <w:spacing w:after="0" w:line="240" w:lineRule="auto"/>
        <w:ind w:left="5103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lastRenderedPageBreak/>
        <w:t>Приложение В к Положению о контроле саморегулируемой организации за деятельностью своих членов</w:t>
      </w:r>
    </w:p>
    <w:p w:rsidR="009614B4" w:rsidRPr="00F30C1F" w:rsidRDefault="009614B4" w:rsidP="00F30C1F">
      <w:pPr>
        <w:pStyle w:val="Default"/>
        <w:ind w:firstLine="567"/>
        <w:jc w:val="center"/>
        <w:rPr>
          <w:rFonts w:eastAsia="Times New Roman"/>
          <w:b/>
          <w:color w:val="auto"/>
          <w:lang w:eastAsia="ru-RU"/>
        </w:rPr>
      </w:pPr>
    </w:p>
    <w:p w:rsidR="009614B4" w:rsidRPr="00F30C1F" w:rsidRDefault="009614B4" w:rsidP="00F30C1F">
      <w:pPr>
        <w:pStyle w:val="Default"/>
        <w:ind w:firstLine="567"/>
        <w:jc w:val="center"/>
        <w:rPr>
          <w:b/>
          <w:color w:val="auto"/>
        </w:rPr>
      </w:pPr>
      <w:r w:rsidRPr="00F30C1F">
        <w:rPr>
          <w:rFonts w:eastAsia="Times New Roman"/>
          <w:b/>
          <w:color w:val="auto"/>
          <w:lang w:eastAsia="ru-RU"/>
        </w:rPr>
        <w:t xml:space="preserve">Порядок </w:t>
      </w:r>
      <w:r w:rsidRPr="00F30C1F">
        <w:rPr>
          <w:b/>
          <w:color w:val="auto"/>
        </w:rPr>
        <w:t>организации и</w:t>
      </w:r>
      <w:r w:rsidRPr="00F30C1F">
        <w:rPr>
          <w:rFonts w:eastAsia="Times New Roman"/>
          <w:b/>
          <w:color w:val="auto"/>
          <w:lang w:eastAsia="ru-RU"/>
        </w:rPr>
        <w:t xml:space="preserve"> проведения проверок </w:t>
      </w:r>
      <w:r w:rsidRPr="00F30C1F">
        <w:rPr>
          <w:b/>
          <w:color w:val="auto"/>
        </w:rPr>
        <w:t>за исполнением членами саморегулируемой организации обязательств по договорам подряда</w:t>
      </w:r>
      <w:r w:rsidR="00E93EC3">
        <w:rPr>
          <w:b/>
          <w:color w:val="auto"/>
        </w:rPr>
        <w:t xml:space="preserve"> </w:t>
      </w:r>
      <w:r w:rsidR="00E93EC3" w:rsidRPr="002259AC">
        <w:rPr>
          <w:b/>
          <w:color w:val="auto"/>
        </w:rPr>
        <w:t>на подготовку проектной документации</w:t>
      </w:r>
      <w:r w:rsidRPr="002259AC">
        <w:rPr>
          <w:b/>
          <w:color w:val="auto"/>
        </w:rPr>
        <w:t>, заключенным с использованием конкурентных способов заключения договоров</w:t>
      </w:r>
    </w:p>
    <w:p w:rsidR="009614B4" w:rsidRPr="00F30C1F" w:rsidRDefault="009614B4" w:rsidP="00F30C1F">
      <w:pPr>
        <w:pStyle w:val="Default"/>
        <w:ind w:firstLine="567"/>
        <w:jc w:val="center"/>
        <w:rPr>
          <w:b/>
          <w:color w:val="auto"/>
        </w:rPr>
      </w:pPr>
    </w:p>
    <w:p w:rsidR="009614B4" w:rsidRPr="00F30C1F" w:rsidRDefault="009614B4" w:rsidP="00F30C1F">
      <w:pPr>
        <w:numPr>
          <w:ilvl w:val="0"/>
          <w:numId w:val="11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Общие положения</w:t>
      </w:r>
    </w:p>
    <w:p w:rsidR="00DC1B4A" w:rsidRPr="00F30C1F" w:rsidRDefault="00DC1B4A" w:rsidP="00F30C1F">
      <w:pPr>
        <w:spacing w:after="0" w:line="240" w:lineRule="auto"/>
        <w:ind w:left="92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pacing w:val="-2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DC1B4A" w:rsidRPr="00F30C1F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F30C1F">
        <w:rPr>
          <w:rFonts w:ascii="Times New Roman" w:hAnsi="Times New Roman"/>
          <w:spacing w:val="-2"/>
          <w:sz w:val="24"/>
          <w:szCs w:val="24"/>
        </w:rPr>
        <w:t xml:space="preserve">В рамках настоящего Порядка контроля </w:t>
      </w:r>
      <w:r w:rsidRPr="00F30C1F">
        <w:rPr>
          <w:rFonts w:ascii="Times New Roman" w:hAnsi="Times New Roman"/>
          <w:sz w:val="24"/>
          <w:szCs w:val="24"/>
        </w:rPr>
        <w:t>за исполнением членами саморегулируемой организации обязательств по договорам подряда</w:t>
      </w:r>
      <w:r w:rsidR="00E93EC3">
        <w:rPr>
          <w:rFonts w:ascii="Times New Roman" w:hAnsi="Times New Roman"/>
          <w:sz w:val="24"/>
          <w:szCs w:val="24"/>
        </w:rPr>
        <w:t xml:space="preserve"> </w:t>
      </w:r>
      <w:r w:rsidR="00E93EC3" w:rsidRPr="002259AC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2259AC">
        <w:rPr>
          <w:rFonts w:ascii="Times New Roman" w:hAnsi="Times New Roman"/>
          <w:sz w:val="24"/>
          <w:szCs w:val="24"/>
        </w:rPr>
        <w:t>,</w:t>
      </w:r>
      <w:r w:rsidRPr="00E93EC3">
        <w:rPr>
          <w:rFonts w:ascii="Times New Roman" w:hAnsi="Times New Roman"/>
          <w:sz w:val="24"/>
          <w:szCs w:val="24"/>
        </w:rPr>
        <w:t xml:space="preserve"> </w:t>
      </w:r>
      <w:r w:rsidRPr="00F30C1F">
        <w:rPr>
          <w:rFonts w:ascii="Times New Roman" w:hAnsi="Times New Roman"/>
          <w:sz w:val="24"/>
          <w:szCs w:val="24"/>
        </w:rPr>
        <w:t>заключенным с использованием конкурентных способов заключения договоров, используются следующие понятия и определения:</w:t>
      </w:r>
    </w:p>
    <w:p w:rsidR="009614B4" w:rsidRPr="00F30C1F" w:rsidRDefault="009614B4" w:rsidP="00F30C1F">
      <w:pPr>
        <w:pStyle w:val="10"/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1.</w:t>
      </w:r>
      <w:r w:rsidR="00DC1B4A" w:rsidRPr="00F30C1F">
        <w:rPr>
          <w:rFonts w:ascii="Times New Roman" w:hAnsi="Times New Roman"/>
          <w:sz w:val="24"/>
          <w:szCs w:val="24"/>
        </w:rPr>
        <w:t>1</w:t>
      </w:r>
      <w:r w:rsidRPr="00F30C1F">
        <w:rPr>
          <w:rFonts w:ascii="Times New Roman" w:hAnsi="Times New Roman"/>
          <w:sz w:val="24"/>
          <w:szCs w:val="24"/>
        </w:rPr>
        <w:t>.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1. </w:t>
      </w:r>
      <w:r w:rsidRPr="00F30C1F">
        <w:rPr>
          <w:rFonts w:ascii="Times New Roman" w:hAnsi="Times New Roman"/>
          <w:i/>
          <w:sz w:val="24"/>
          <w:szCs w:val="24"/>
          <w:shd w:val="clear" w:color="auto" w:fill="FFFFFF"/>
        </w:rPr>
        <w:t>Фактический совокупный размер обязательств по договорам подряда</w:t>
      </w:r>
      <w:r w:rsidR="00E93EC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 </w:t>
      </w:r>
      <w:r w:rsidR="00E93EC3" w:rsidRPr="002259AC">
        <w:rPr>
          <w:rFonts w:ascii="Times New Roman" w:hAnsi="Times New Roman"/>
          <w:i/>
          <w:sz w:val="24"/>
          <w:szCs w:val="24"/>
        </w:rPr>
        <w:t>на подготовку проектной документации,</w:t>
      </w:r>
      <w:r w:rsidR="00E93EC3" w:rsidRPr="002259AC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 </w:t>
      </w:r>
      <w:r w:rsidRPr="002259AC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 </w:t>
      </w:r>
      <w:r w:rsidRPr="002259AC">
        <w:rPr>
          <w:rFonts w:ascii="Times New Roman" w:hAnsi="Times New Roman"/>
          <w:sz w:val="24"/>
          <w:szCs w:val="24"/>
          <w:shd w:val="clear" w:color="auto" w:fill="FFFFFF"/>
        </w:rPr>
        <w:t>–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общий объем обязательств по договорам </w:t>
      </w:r>
      <w:r w:rsidRPr="002259AC">
        <w:rPr>
          <w:rFonts w:ascii="Times New Roman" w:hAnsi="Times New Roman"/>
          <w:sz w:val="24"/>
          <w:szCs w:val="24"/>
          <w:shd w:val="clear" w:color="auto" w:fill="FFFFFF"/>
        </w:rPr>
        <w:t>подряда</w:t>
      </w:r>
      <w:r w:rsidR="001A7932" w:rsidRPr="002259A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A7932" w:rsidRPr="002259AC">
        <w:rPr>
          <w:rFonts w:ascii="Times New Roman" w:hAnsi="Times New Roman"/>
          <w:sz w:val="24"/>
          <w:szCs w:val="24"/>
        </w:rPr>
        <w:t>на подготовку проектной документации,</w:t>
      </w:r>
      <w:r w:rsidRPr="002259AC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заключенным членом саморегулируемой организации в течение отчетного года</w:t>
      </w:r>
      <w:r w:rsidRPr="00F30C1F">
        <w:rPr>
          <w:rStyle w:val="ae"/>
          <w:rFonts w:ascii="Times New Roman" w:hAnsi="Times New Roman"/>
          <w:sz w:val="24"/>
          <w:szCs w:val="24"/>
          <w:shd w:val="clear" w:color="auto" w:fill="FFFFFF"/>
        </w:rPr>
        <w:footnoteReference w:id="1"/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с использованием конкурентных способов заключения </w:t>
      </w:r>
      <w:r w:rsidR="00962CC1" w:rsidRPr="00F30C1F">
        <w:rPr>
          <w:rFonts w:ascii="Times New Roman" w:hAnsi="Times New Roman"/>
          <w:sz w:val="24"/>
          <w:szCs w:val="24"/>
          <w:shd w:val="clear" w:color="auto" w:fill="FFFFFF"/>
        </w:rPr>
        <w:t>договоров, в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отношении которых отсутствует признание сторонами по указанным договорам подряда исполнения таких обязательств на основании акта приемки результатов работ.</w:t>
      </w:r>
    </w:p>
    <w:p w:rsidR="009614B4" w:rsidRPr="00F30C1F" w:rsidRDefault="00DC1B4A" w:rsidP="00F30C1F">
      <w:pPr>
        <w:pStyle w:val="10"/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1.1</w:t>
      </w:r>
      <w:r w:rsidR="009614B4" w:rsidRPr="00F30C1F">
        <w:rPr>
          <w:rFonts w:ascii="Times New Roman" w:hAnsi="Times New Roman"/>
          <w:sz w:val="24"/>
          <w:szCs w:val="24"/>
        </w:rPr>
        <w:t xml:space="preserve">.2. Под </w:t>
      </w:r>
      <w:r w:rsidR="009614B4" w:rsidRPr="00F30C1F">
        <w:rPr>
          <w:rFonts w:ascii="Times New Roman" w:hAnsi="Times New Roman"/>
          <w:i/>
          <w:sz w:val="24"/>
          <w:szCs w:val="24"/>
        </w:rPr>
        <w:t>надлежащим исполнением</w:t>
      </w:r>
      <w:r w:rsidR="009614B4" w:rsidRPr="00F30C1F">
        <w:rPr>
          <w:rFonts w:ascii="Times New Roman" w:hAnsi="Times New Roman"/>
          <w:sz w:val="24"/>
          <w:szCs w:val="24"/>
        </w:rPr>
        <w:t xml:space="preserve"> обязательств по договорам подряда</w:t>
      </w:r>
      <w:r w:rsidR="001A7932">
        <w:rPr>
          <w:rFonts w:ascii="Times New Roman" w:hAnsi="Times New Roman"/>
          <w:sz w:val="24"/>
          <w:szCs w:val="24"/>
        </w:rPr>
        <w:t xml:space="preserve"> </w:t>
      </w:r>
      <w:r w:rsidR="001A7932" w:rsidRPr="002259AC">
        <w:rPr>
          <w:rFonts w:ascii="Times New Roman" w:hAnsi="Times New Roman"/>
          <w:sz w:val="24"/>
          <w:szCs w:val="24"/>
        </w:rPr>
        <w:t>на подготовку проектной документации,</w:t>
      </w:r>
      <w:r w:rsidR="009614B4" w:rsidRPr="002259AC">
        <w:rPr>
          <w:rFonts w:ascii="Times New Roman" w:hAnsi="Times New Roman"/>
          <w:sz w:val="24"/>
          <w:szCs w:val="24"/>
        </w:rPr>
        <w:t>,</w:t>
      </w:r>
      <w:r w:rsidR="009614B4" w:rsidRPr="00F30C1F">
        <w:rPr>
          <w:rFonts w:ascii="Times New Roman" w:hAnsi="Times New Roman"/>
          <w:sz w:val="24"/>
          <w:szCs w:val="24"/>
        </w:rPr>
        <w:t xml:space="preserve"> заключенным с использованием конкурентных способов заключения договоров, понимается исполнение, отвечающее условиям заключенного договора подряда</w:t>
      </w:r>
      <w:r w:rsidR="00C87609">
        <w:rPr>
          <w:rFonts w:ascii="Times New Roman" w:hAnsi="Times New Roman"/>
          <w:sz w:val="24"/>
          <w:szCs w:val="24"/>
        </w:rPr>
        <w:t xml:space="preserve"> </w:t>
      </w:r>
      <w:r w:rsidR="00C87609" w:rsidRPr="002259AC">
        <w:rPr>
          <w:rFonts w:ascii="Times New Roman" w:hAnsi="Times New Roman"/>
          <w:sz w:val="24"/>
          <w:szCs w:val="24"/>
        </w:rPr>
        <w:t>на подготовку проектной документации,</w:t>
      </w:r>
      <w:r w:rsidR="009614B4" w:rsidRPr="00F30C1F">
        <w:rPr>
          <w:rFonts w:ascii="Times New Roman" w:hAnsi="Times New Roman"/>
          <w:sz w:val="24"/>
          <w:szCs w:val="24"/>
        </w:rPr>
        <w:t xml:space="preserve"> и требованиям закона и иных правовых актов, а при отсутствии таких условий и требований — отвечающее обычаям делового оборота или иным обычно предъявляемым требованиям (ст. 309 Гражданского кодекса Российской Федерации). Надлежащее исполнение обязательства включает выполнение условий о надлежащем предмете, времени, месте и способе исполнения.</w:t>
      </w:r>
    </w:p>
    <w:p w:rsidR="009614B4" w:rsidRPr="00F30C1F" w:rsidRDefault="00DC1B4A" w:rsidP="00F30C1F">
      <w:pPr>
        <w:pStyle w:val="10"/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1.1</w:t>
      </w:r>
      <w:r w:rsidR="009614B4" w:rsidRPr="00F30C1F">
        <w:rPr>
          <w:rFonts w:ascii="Times New Roman" w:hAnsi="Times New Roman"/>
          <w:sz w:val="24"/>
          <w:szCs w:val="24"/>
        </w:rPr>
        <w:t xml:space="preserve">.3. Под </w:t>
      </w:r>
      <w:r w:rsidR="009614B4" w:rsidRPr="00F30C1F">
        <w:rPr>
          <w:rFonts w:ascii="Times New Roman" w:hAnsi="Times New Roman"/>
          <w:i/>
          <w:sz w:val="24"/>
          <w:szCs w:val="24"/>
        </w:rPr>
        <w:t>ненадлежащим исполнением</w:t>
      </w:r>
      <w:r w:rsidR="009614B4" w:rsidRPr="00F30C1F">
        <w:rPr>
          <w:rFonts w:ascii="Times New Roman" w:hAnsi="Times New Roman"/>
          <w:sz w:val="24"/>
          <w:szCs w:val="24"/>
        </w:rPr>
        <w:t xml:space="preserve"> договорного обязательства</w:t>
      </w:r>
      <w:r w:rsidR="009614B4" w:rsidRPr="00F30C1F">
        <w:rPr>
          <w:rStyle w:val="ae"/>
          <w:rFonts w:ascii="Times New Roman" w:hAnsi="Times New Roman"/>
          <w:sz w:val="24"/>
          <w:szCs w:val="24"/>
        </w:rPr>
        <w:footnoteReference w:id="2"/>
      </w:r>
      <w:r w:rsidR="009614B4" w:rsidRPr="00F30C1F">
        <w:rPr>
          <w:rFonts w:ascii="Times New Roman" w:hAnsi="Times New Roman"/>
          <w:sz w:val="24"/>
          <w:szCs w:val="24"/>
        </w:rPr>
        <w:t xml:space="preserve"> в рамках настоящего Порядка контроля понимается просрочка (задержка) в исполнении обязательства (нарушение обусловленных договором сроков при исполнении обязательства в дальнейшем) и/или частичное исполнение объема обязательства.</w:t>
      </w:r>
    </w:p>
    <w:p w:rsidR="009614B4" w:rsidRPr="00F30C1F" w:rsidRDefault="00DC1B4A" w:rsidP="00F30C1F">
      <w:pPr>
        <w:pStyle w:val="30"/>
        <w:ind w:firstLine="567"/>
        <w:rPr>
          <w:szCs w:val="24"/>
        </w:rPr>
      </w:pPr>
      <w:r w:rsidRPr="00F30C1F">
        <w:rPr>
          <w:szCs w:val="24"/>
        </w:rPr>
        <w:t>1.1</w:t>
      </w:r>
      <w:r w:rsidR="009614B4" w:rsidRPr="00F30C1F">
        <w:rPr>
          <w:szCs w:val="24"/>
        </w:rPr>
        <w:t xml:space="preserve">.4. Под </w:t>
      </w:r>
      <w:r w:rsidR="009614B4" w:rsidRPr="00F30C1F">
        <w:rPr>
          <w:i/>
          <w:szCs w:val="24"/>
        </w:rPr>
        <w:t>неисполнением</w:t>
      </w:r>
      <w:r w:rsidR="009614B4" w:rsidRPr="00F30C1F">
        <w:rPr>
          <w:szCs w:val="24"/>
        </w:rPr>
        <w:t xml:space="preserve"> договорного обязательства понимается неисполнение обязательства в целом (полное неисполнение основной обязанности, предусмотренной договором).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pacing w:val="-2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DC1B4A" w:rsidRPr="00F30C1F">
        <w:rPr>
          <w:rFonts w:ascii="Times New Roman" w:hAnsi="Times New Roman"/>
          <w:sz w:val="24"/>
          <w:szCs w:val="24"/>
        </w:rPr>
        <w:t>1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F30C1F"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 xml:space="preserve">5. </w:t>
      </w:r>
      <w:r w:rsidRPr="00F30C1F">
        <w:rPr>
          <w:rFonts w:ascii="Times New Roman" w:hAnsi="Times New Roman"/>
          <w:sz w:val="24"/>
          <w:szCs w:val="24"/>
        </w:rPr>
        <w:t xml:space="preserve">Под </w:t>
      </w:r>
      <w:r w:rsidRPr="00F30C1F">
        <w:rPr>
          <w:rFonts w:ascii="Times New Roman" w:hAnsi="Times New Roman"/>
          <w:i/>
          <w:sz w:val="24"/>
          <w:szCs w:val="24"/>
        </w:rPr>
        <w:t>неустойкой (штрафом, пеней)</w:t>
      </w:r>
      <w:r w:rsidRPr="00F30C1F">
        <w:rPr>
          <w:rFonts w:ascii="Times New Roman" w:hAnsi="Times New Roman"/>
          <w:sz w:val="24"/>
          <w:szCs w:val="24"/>
        </w:rPr>
        <w:t xml:space="preserve"> понимается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частности, в случае просрочки исполнения (п.1 ст.330 Гражданского кодекса Российской Федерации).</w:t>
      </w:r>
    </w:p>
    <w:p w:rsidR="009614B4" w:rsidRPr="00F30C1F" w:rsidRDefault="009614B4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bCs/>
          <w:spacing w:val="-6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bCs/>
          <w:spacing w:val="-6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pacing w:val="-6"/>
          <w:sz w:val="24"/>
          <w:szCs w:val="24"/>
          <w:lang w:eastAsia="ru-RU"/>
        </w:rPr>
        <w:t xml:space="preserve">2. Запрос сведений и документов у члена </w:t>
      </w:r>
      <w:r w:rsidRPr="00F30C1F">
        <w:rPr>
          <w:rFonts w:ascii="Times New Roman" w:eastAsia="Times New Roman" w:hAnsi="Times New Roman"/>
          <w:b/>
          <w:sz w:val="24"/>
          <w:szCs w:val="24"/>
        </w:rPr>
        <w:t>саморегулируемой организации</w:t>
      </w:r>
    </w:p>
    <w:p w:rsidR="009614B4" w:rsidRPr="00F30C1F" w:rsidRDefault="009614B4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pacing w:val="-6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spacing w:val="-6"/>
          <w:sz w:val="24"/>
          <w:szCs w:val="24"/>
          <w:lang w:eastAsia="ru-RU"/>
        </w:rPr>
        <w:t xml:space="preserve">2.1. Запрос сведений и документов, подтверждающих надлежащее исполнение </w:t>
      </w:r>
      <w:r w:rsidRPr="00F30C1F">
        <w:rPr>
          <w:rFonts w:ascii="Times New Roman" w:hAnsi="Times New Roman"/>
          <w:b/>
          <w:sz w:val="24"/>
          <w:szCs w:val="24"/>
        </w:rPr>
        <w:t>договоров подряда</w:t>
      </w:r>
      <w:r w:rsidR="00C87609">
        <w:rPr>
          <w:rFonts w:ascii="Times New Roman" w:hAnsi="Times New Roman"/>
          <w:b/>
          <w:sz w:val="24"/>
          <w:szCs w:val="24"/>
        </w:rPr>
        <w:t xml:space="preserve"> </w:t>
      </w:r>
      <w:r w:rsidR="00C87609" w:rsidRPr="002259AC">
        <w:rPr>
          <w:rFonts w:ascii="Times New Roman" w:hAnsi="Times New Roman"/>
          <w:b/>
          <w:sz w:val="24"/>
          <w:szCs w:val="24"/>
        </w:rPr>
        <w:t>на подготовку проектной документации,</w:t>
      </w:r>
      <w:r w:rsidRPr="00F30C1F">
        <w:rPr>
          <w:rFonts w:ascii="Times New Roman" w:hAnsi="Times New Roman"/>
          <w:b/>
          <w:sz w:val="24"/>
          <w:szCs w:val="24"/>
        </w:rPr>
        <w:t xml:space="preserve"> заключенных с использованием конкурентных способов заключения договоров.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2.1.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1. Руководитель Специализированного органа Ассоциации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в срок не позднее 20-го числа последнего месяца квартала в отношении каждого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,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lastRenderedPageBreak/>
        <w:t xml:space="preserve">имеющего право 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участия в заключении договоров подряда </w:t>
      </w:r>
      <w:r w:rsidR="00C87609" w:rsidRPr="00B9228F">
        <w:rPr>
          <w:rFonts w:ascii="Times New Roman" w:hAnsi="Times New Roman"/>
          <w:sz w:val="24"/>
          <w:szCs w:val="24"/>
        </w:rPr>
        <w:t>на подготовку проектной документации,</w:t>
      </w:r>
      <w:r w:rsidR="00C87609">
        <w:rPr>
          <w:rFonts w:ascii="Times New Roman" w:hAnsi="Times New Roman"/>
          <w:sz w:val="24"/>
          <w:szCs w:val="24"/>
        </w:rPr>
        <w:t xml:space="preserve"> 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>с использованием конкурентных способов заключения договоров,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направляет запрос о предоставлении 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сведений </w:t>
      </w:r>
      <w:r w:rsidRPr="00F30C1F">
        <w:rPr>
          <w:rFonts w:ascii="Times New Roman" w:hAnsi="Times New Roman"/>
          <w:sz w:val="24"/>
          <w:szCs w:val="24"/>
        </w:rPr>
        <w:t xml:space="preserve">по форме, являющейся приложением к Положению об анализе деятельности членов саморегулируемой организации,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и документов, подтверждающих заключение </w:t>
      </w:r>
      <w:r w:rsidRPr="00F30C1F">
        <w:rPr>
          <w:rFonts w:ascii="Times New Roman" w:hAnsi="Times New Roman"/>
          <w:sz w:val="24"/>
          <w:szCs w:val="24"/>
        </w:rPr>
        <w:t>договоров подряда</w:t>
      </w:r>
      <w:r w:rsidR="00C87609">
        <w:rPr>
          <w:rFonts w:ascii="Times New Roman" w:hAnsi="Times New Roman"/>
          <w:sz w:val="24"/>
          <w:szCs w:val="24"/>
        </w:rPr>
        <w:t xml:space="preserve"> </w:t>
      </w:r>
      <w:r w:rsidR="00C87609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заключенных с использованием конкурентных способов заключения договоров, с приложением копий таких договоров подряда, дополнительных соглашений к договору подряда</w:t>
      </w:r>
      <w:r w:rsidR="00C87609">
        <w:rPr>
          <w:rFonts w:ascii="Times New Roman" w:hAnsi="Times New Roman"/>
          <w:sz w:val="24"/>
          <w:szCs w:val="24"/>
        </w:rPr>
        <w:t xml:space="preserve"> </w:t>
      </w:r>
      <w:r w:rsidR="00C87609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смет, календарных графиков выполнения работ и подписанных Актов сдачи-приемки выполненных работ (промежуточных и/или итоговых) по таким договорам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 Член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обязан в срок не позднее 30-го числа последнего месяца квартала предоставить запрашиваемые сведения и документы, либо представить мотивированный отказ от предоставления сведений. 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Отказ от предоставления сведений может иметь следующий мотив: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запрашиваемые сведения невозможно собрать к 30-му числу последнего месяца квартала (в этом случае необходимо указать причины, препятствующие предоставлению запрашиваемых сведений, и срок, в течение которого будут предоставлены запрашиваемые сведения).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2.1.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2. Указанные в запросе документы представляются в виде копий, заверенных печатью и подписью уполномоченного лица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="00C74982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заверенных подписью представителя члена саморегулируемой организации по доверенности, при этом к документам должна быть приложена доверенность представителя</w:t>
      </w:r>
      <w:r w:rsidR="00F336CC"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2.1.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 Не допускается требовать нотариального удостоверения копий документов, представляемых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 если иное не предусмотрено законодательством Российской Федерации.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2.1.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4. В случае, если в ходе проверки выявлены факты ненадлежащего исполнения договорных обязательств либо неисполнения договорных обязательств, информация об этом направляется члену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с требованием представить в течение семи рабочих дней необходимые пояснения в письменной форме. 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14B4" w:rsidRPr="00F30C1F" w:rsidRDefault="009F02DD" w:rsidP="00F30C1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                </w:t>
      </w:r>
      <w:r w:rsidR="009614B4"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2.2. </w:t>
      </w:r>
      <w:r w:rsidR="009614B4" w:rsidRPr="00F30C1F">
        <w:rPr>
          <w:rFonts w:ascii="Times New Roman" w:eastAsia="Times New Roman" w:hAnsi="Times New Roman"/>
          <w:b/>
          <w:spacing w:val="-6"/>
          <w:sz w:val="24"/>
          <w:szCs w:val="24"/>
          <w:lang w:eastAsia="ru-RU"/>
        </w:rPr>
        <w:t xml:space="preserve">Запрос сведений и документов, подтверждающих </w:t>
      </w:r>
      <w:r w:rsidR="009614B4" w:rsidRPr="00F30C1F">
        <w:rPr>
          <w:rFonts w:ascii="Times New Roman" w:hAnsi="Times New Roman"/>
          <w:b/>
          <w:sz w:val="24"/>
          <w:szCs w:val="24"/>
        </w:rPr>
        <w:t>соответствие фактического совокупного размера обязательств по договорам подряда</w:t>
      </w:r>
      <w:r w:rsidR="00C87609">
        <w:rPr>
          <w:rFonts w:ascii="Times New Roman" w:hAnsi="Times New Roman"/>
          <w:b/>
          <w:sz w:val="24"/>
          <w:szCs w:val="24"/>
        </w:rPr>
        <w:t xml:space="preserve"> </w:t>
      </w:r>
      <w:r w:rsidR="00C87609" w:rsidRPr="00706F03">
        <w:rPr>
          <w:rFonts w:ascii="Times New Roman" w:hAnsi="Times New Roman"/>
          <w:b/>
          <w:sz w:val="24"/>
          <w:szCs w:val="24"/>
        </w:rPr>
        <w:t>на подготовку проектной документации</w:t>
      </w:r>
      <w:r w:rsidR="009614B4" w:rsidRPr="00706F03">
        <w:rPr>
          <w:rFonts w:ascii="Times New Roman" w:hAnsi="Times New Roman"/>
          <w:b/>
          <w:sz w:val="24"/>
          <w:szCs w:val="24"/>
        </w:rPr>
        <w:t>,</w:t>
      </w:r>
      <w:r w:rsidR="009614B4" w:rsidRPr="00C87609">
        <w:rPr>
          <w:rFonts w:ascii="Times New Roman" w:hAnsi="Times New Roman"/>
          <w:b/>
          <w:sz w:val="24"/>
          <w:szCs w:val="24"/>
        </w:rPr>
        <w:t xml:space="preserve"> </w:t>
      </w:r>
      <w:r w:rsidR="009614B4" w:rsidRPr="00F30C1F">
        <w:rPr>
          <w:rFonts w:ascii="Times New Roman" w:hAnsi="Times New Roman"/>
          <w:b/>
          <w:sz w:val="24"/>
          <w:szCs w:val="24"/>
        </w:rPr>
        <w:t xml:space="preserve">заключенным членом </w:t>
      </w:r>
      <w:r w:rsidR="009614B4" w:rsidRPr="00F30C1F">
        <w:rPr>
          <w:rFonts w:ascii="Times New Roman" w:eastAsia="Times New Roman" w:hAnsi="Times New Roman"/>
          <w:b/>
          <w:sz w:val="24"/>
          <w:szCs w:val="24"/>
        </w:rPr>
        <w:t>саморегулируемой организации</w:t>
      </w:r>
      <w:r w:rsidR="009614B4" w:rsidRPr="00F30C1F">
        <w:rPr>
          <w:rFonts w:ascii="Times New Roman" w:hAnsi="Times New Roman"/>
          <w:b/>
          <w:sz w:val="24"/>
          <w:szCs w:val="24"/>
        </w:rPr>
        <w:t xml:space="preserve"> с использованием 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обязательств.</w:t>
      </w:r>
    </w:p>
    <w:p w:rsidR="009F02DD" w:rsidRPr="00F30C1F" w:rsidRDefault="009F02DD" w:rsidP="00F30C1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2.2.</w:t>
      </w:r>
      <w:r w:rsidRPr="00F30C1F">
        <w:rPr>
          <w:rFonts w:ascii="Times New Roman" w:hAnsi="Times New Roman"/>
          <w:sz w:val="24"/>
          <w:szCs w:val="24"/>
        </w:rPr>
        <w:t>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Руководитель Специализированного органа Ассоциации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в срок,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позднее чем за 10 дней до начала проведения проверки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направляет запрос о предоставлении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сведений и документов, подтверждающих </w:t>
      </w:r>
      <w:r w:rsidRPr="00F30C1F">
        <w:rPr>
          <w:rFonts w:ascii="Times New Roman" w:hAnsi="Times New Roman"/>
          <w:sz w:val="24"/>
          <w:szCs w:val="24"/>
        </w:rPr>
        <w:t>соответствие фактического совокупного размера обязательств по договорам подряда</w:t>
      </w:r>
      <w:r w:rsidR="004D4152">
        <w:rPr>
          <w:rFonts w:ascii="Times New Roman" w:hAnsi="Times New Roman"/>
          <w:sz w:val="24"/>
          <w:szCs w:val="24"/>
        </w:rPr>
        <w:t xml:space="preserve"> </w:t>
      </w:r>
      <w:r w:rsidR="004D4152" w:rsidRPr="00706F03">
        <w:rPr>
          <w:rFonts w:ascii="Times New Roman" w:hAnsi="Times New Roman"/>
          <w:sz w:val="24"/>
          <w:szCs w:val="24"/>
        </w:rPr>
        <w:t>на подготовку проектной документации,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с использованием 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обязательств. Сведения по договорам подряда</w:t>
      </w:r>
      <w:r w:rsidR="004D4152">
        <w:rPr>
          <w:rFonts w:ascii="Times New Roman" w:hAnsi="Times New Roman"/>
          <w:sz w:val="24"/>
          <w:szCs w:val="24"/>
        </w:rPr>
        <w:t xml:space="preserve"> </w:t>
      </w:r>
      <w:r w:rsidR="004D4152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hAnsi="Times New Roman"/>
          <w:sz w:val="24"/>
          <w:szCs w:val="24"/>
        </w:rPr>
        <w:t>, заключенным с использованием конкурентных способов заключения договоров, предоставляются членом СРО за отчетный год в форме уведомления с приложением копий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документов, подтверждающих такой фактический совокупный размер обязательств данного члена </w:t>
      </w:r>
      <w:r w:rsidRPr="005F246B">
        <w:rPr>
          <w:rFonts w:ascii="Times New Roman" w:hAnsi="Times New Roman"/>
          <w:sz w:val="24"/>
          <w:szCs w:val="24"/>
          <w:shd w:val="clear" w:color="auto" w:fill="FFFFFF"/>
        </w:rPr>
        <w:t>в порядке, установленном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строительства, ар</w:t>
      </w:r>
      <w:r w:rsidR="005F246B" w:rsidRPr="005F246B">
        <w:rPr>
          <w:rFonts w:ascii="Times New Roman" w:hAnsi="Times New Roman"/>
          <w:sz w:val="24"/>
          <w:szCs w:val="24"/>
          <w:shd w:val="clear" w:color="auto" w:fill="FFFFFF"/>
        </w:rPr>
        <w:t>хитектуры и градостроительства.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2.2.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2. Указанные в запросе документы представляются в виде копий, заверенных печатью и подписью</w:t>
      </w:r>
      <w:r w:rsidR="0005336A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уполномоченного лица члена СРО или заверенных подписью представителя члена саморегулируемой организации по доверенности, при этом к документам должна быть приложена доверенность представителя</w:t>
      </w:r>
      <w:r w:rsidR="00F336CC"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lastRenderedPageBreak/>
        <w:t>2.2.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 Не допускается требовать нотариального удостоверения копий документов, представляемых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 если иное не предусмотрено законодательством Российской Федерации.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2.2.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4. В случае, если в ходе проверки выявляется факт не</w:t>
      </w:r>
      <w:r w:rsidRPr="00F30C1F">
        <w:rPr>
          <w:rFonts w:ascii="Times New Roman" w:hAnsi="Times New Roman"/>
          <w:sz w:val="24"/>
          <w:szCs w:val="24"/>
        </w:rPr>
        <w:t xml:space="preserve">соответствия фактического совокупного размера обязательств по договорам </w:t>
      </w:r>
      <w:r w:rsidRPr="00706F03">
        <w:rPr>
          <w:rFonts w:ascii="Times New Roman" w:hAnsi="Times New Roman"/>
          <w:sz w:val="24"/>
          <w:szCs w:val="24"/>
        </w:rPr>
        <w:t>подряда</w:t>
      </w:r>
      <w:r w:rsidR="00D536E3" w:rsidRPr="00706F03">
        <w:rPr>
          <w:rFonts w:ascii="Times New Roman" w:hAnsi="Times New Roman"/>
          <w:sz w:val="24"/>
          <w:szCs w:val="24"/>
        </w:rPr>
        <w:t xml:space="preserve"> 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с использованием 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, информация об этом направляется члену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с предложением 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>внести дополнительный взнос в компенсационный фонд обеспечения договорных обязательств в порядке, установленном внутренними документами 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9614B4" w:rsidRPr="00F30C1F" w:rsidRDefault="009614B4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3.1. Периодичность и основания проведения плановой проверки</w:t>
      </w:r>
      <w:r w:rsidRPr="00F30C1F">
        <w:rPr>
          <w:rFonts w:ascii="Times New Roman" w:hAnsi="Times New Roman"/>
          <w:b/>
          <w:sz w:val="24"/>
          <w:szCs w:val="24"/>
        </w:rPr>
        <w:t xml:space="preserve"> исполнения членом саморегулируемой организации обязательств по договорам подряда</w:t>
      </w:r>
      <w:r w:rsidR="00D536E3">
        <w:rPr>
          <w:rFonts w:ascii="Times New Roman" w:hAnsi="Times New Roman"/>
          <w:b/>
          <w:sz w:val="24"/>
          <w:szCs w:val="24"/>
        </w:rPr>
        <w:t xml:space="preserve"> </w:t>
      </w:r>
      <w:r w:rsidR="00D536E3" w:rsidRPr="00706F03">
        <w:rPr>
          <w:rFonts w:ascii="Times New Roman" w:hAnsi="Times New Roman"/>
          <w:b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b/>
          <w:sz w:val="24"/>
          <w:szCs w:val="24"/>
        </w:rPr>
        <w:t>,</w:t>
      </w:r>
      <w:r w:rsidRPr="00F30C1F">
        <w:rPr>
          <w:rFonts w:ascii="Times New Roman" w:hAnsi="Times New Roman"/>
          <w:b/>
          <w:sz w:val="24"/>
          <w:szCs w:val="24"/>
        </w:rPr>
        <w:t xml:space="preserve"> заключенным с использованием конкурентных способов заключения договоров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3.1.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1. Плановые проверки соблюдения </w:t>
      </w:r>
      <w:r w:rsidRPr="00F30C1F">
        <w:rPr>
          <w:rFonts w:ascii="Times New Roman" w:hAnsi="Times New Roman"/>
          <w:sz w:val="24"/>
          <w:szCs w:val="24"/>
        </w:rPr>
        <w:t>исполнения членом саморегулируемой организации обязательств по договорам подряда</w:t>
      </w:r>
      <w:r w:rsidR="00D536E3">
        <w:rPr>
          <w:rFonts w:ascii="Times New Roman" w:hAnsi="Times New Roman"/>
          <w:sz w:val="24"/>
          <w:szCs w:val="24"/>
        </w:rPr>
        <w:t xml:space="preserve"> </w:t>
      </w:r>
      <w:r w:rsidR="00D536E3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с использованием конкурентных способов заключения договоров,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проводятся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в отношении каждого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, имеющего право 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>участия в заключении договоров подряда</w:t>
      </w:r>
      <w:r w:rsidR="00D536E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D536E3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с использованием конкурентных способов заключения договоров.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pacing w:val="-6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3.1.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2. Основанием проведения плановой проверки является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решение Руководителя Специализированного органа Ассоциации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, подготавливаемое ежеквартально в срок не позднее 5 числа последнего месяца отчетного квартала. В Решение о проведении проверок </w:t>
      </w:r>
      <w:r w:rsidRPr="00F30C1F">
        <w:rPr>
          <w:rFonts w:ascii="Times New Roman" w:hAnsi="Times New Roman"/>
          <w:sz w:val="24"/>
          <w:szCs w:val="24"/>
        </w:rPr>
        <w:t>исполнения обязательств по договорам подряда</w:t>
      </w:r>
      <w:r w:rsidR="00D536E3">
        <w:rPr>
          <w:rFonts w:ascii="Times New Roman" w:hAnsi="Times New Roman"/>
          <w:sz w:val="24"/>
          <w:szCs w:val="24"/>
        </w:rPr>
        <w:t xml:space="preserve"> </w:t>
      </w:r>
      <w:r w:rsidR="00D536E3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с использованием конкурентных способов заключения договоров, подлежат включению все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Pr="00F30C1F">
        <w:rPr>
          <w:rFonts w:ascii="Times New Roman" w:hAnsi="Times New Roman"/>
          <w:sz w:val="24"/>
          <w:szCs w:val="24"/>
        </w:rPr>
        <w:t>члены саморегулируемой организации, наделенные на момент принятия такого решения правом заключения таких договоров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3.1.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 После принятия решения о проведении плановой проверки, уведомление и запрос сведений в соответствии с разделом 2 настоящего Порядка контроля проверяемому члену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направляется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в срок не позднее 10-го числа последнего месяца каждого квартала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3.1.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4. Плановые проверки соблюдения </w:t>
      </w:r>
      <w:r w:rsidRPr="00F30C1F">
        <w:rPr>
          <w:rFonts w:ascii="Times New Roman" w:hAnsi="Times New Roman"/>
          <w:sz w:val="24"/>
          <w:szCs w:val="24"/>
        </w:rPr>
        <w:t>исполнения членами саморегулируемой организации обязательств по договорам подряда</w:t>
      </w:r>
      <w:r w:rsidR="00D536E3">
        <w:rPr>
          <w:rFonts w:ascii="Times New Roman" w:hAnsi="Times New Roman"/>
          <w:sz w:val="24"/>
          <w:szCs w:val="24"/>
        </w:rPr>
        <w:t xml:space="preserve"> </w:t>
      </w:r>
      <w:r w:rsidR="00D536E3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с использованием конкурентных способов заключения договоров,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проводятся на основании сведений о заключенных за отчетный квартал договорах подряда</w:t>
      </w:r>
      <w:r w:rsidR="00D536E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536E3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подаваемых членами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в Специализированный орган Ассоциации в срок не позднее 30 числа последнего месяца отчетного квартала. 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Cs/>
          <w:sz w:val="24"/>
          <w:szCs w:val="24"/>
          <w:lang w:eastAsia="ru-RU"/>
        </w:rPr>
        <w:t>3.1.</w:t>
      </w:r>
      <w:r w:rsidRPr="00F30C1F">
        <w:rPr>
          <w:rFonts w:ascii="Times New Roman" w:hAnsi="Times New Roman"/>
          <w:sz w:val="24"/>
          <w:szCs w:val="24"/>
        </w:rPr>
        <w:t xml:space="preserve">5. Уведомление о проведении проверки и запрос необходимых для проведения проверки сведений и документов направляется члену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</w:rPr>
        <w:t xml:space="preserve"> почтой России и (или) по электронной почте.</w:t>
      </w:r>
    </w:p>
    <w:p w:rsidR="009614B4" w:rsidRPr="00F30C1F" w:rsidRDefault="009614B4" w:rsidP="00F30C1F">
      <w:pPr>
        <w:tabs>
          <w:tab w:val="left" w:pos="642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 </w:t>
      </w:r>
      <w:r w:rsidR="0005336A"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3.2.</w:t>
      </w: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Периодичность и основания проведения плановой проверки </w:t>
      </w:r>
      <w:r w:rsidRPr="00F30C1F">
        <w:rPr>
          <w:rFonts w:ascii="Times New Roman" w:hAnsi="Times New Roman"/>
          <w:b/>
          <w:sz w:val="24"/>
          <w:szCs w:val="24"/>
        </w:rPr>
        <w:t>соответствия фактического совокупного размера обязательств по договорам подряда</w:t>
      </w:r>
      <w:r w:rsidR="00D536E3">
        <w:rPr>
          <w:rFonts w:ascii="Times New Roman" w:hAnsi="Times New Roman"/>
          <w:b/>
          <w:sz w:val="24"/>
          <w:szCs w:val="24"/>
        </w:rPr>
        <w:t xml:space="preserve"> </w:t>
      </w:r>
      <w:r w:rsidR="00D536E3" w:rsidRPr="00706F03">
        <w:rPr>
          <w:rFonts w:ascii="Times New Roman" w:hAnsi="Times New Roman"/>
          <w:b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b/>
          <w:sz w:val="24"/>
          <w:szCs w:val="24"/>
        </w:rPr>
        <w:t>,</w:t>
      </w:r>
      <w:r w:rsidRPr="00F30C1F">
        <w:rPr>
          <w:rFonts w:ascii="Times New Roman" w:hAnsi="Times New Roman"/>
          <w:b/>
          <w:sz w:val="24"/>
          <w:szCs w:val="24"/>
        </w:rPr>
        <w:t xml:space="preserve"> заключенным членом саморегулируемой организации с использованием 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Плановые проверки </w:t>
      </w:r>
      <w:r w:rsidRPr="00F30C1F">
        <w:rPr>
          <w:rFonts w:ascii="Times New Roman" w:hAnsi="Times New Roman"/>
          <w:sz w:val="24"/>
          <w:szCs w:val="24"/>
        </w:rPr>
        <w:t>соответствия фактического совокупного размера обязательств по договорам подряда</w:t>
      </w:r>
      <w:r w:rsidR="00846C08">
        <w:rPr>
          <w:rFonts w:ascii="Times New Roman" w:hAnsi="Times New Roman"/>
          <w:sz w:val="24"/>
          <w:szCs w:val="24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hAnsi="Times New Roman"/>
          <w:sz w:val="24"/>
          <w:szCs w:val="24"/>
        </w:rPr>
        <w:t xml:space="preserve">, заключенным с использованием </w:t>
      </w:r>
      <w:r w:rsidRPr="00F30C1F">
        <w:rPr>
          <w:rFonts w:ascii="Times New Roman" w:hAnsi="Times New Roman"/>
          <w:sz w:val="24"/>
          <w:szCs w:val="24"/>
        </w:rPr>
        <w:lastRenderedPageBreak/>
        <w:t>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обязательств, проводятся один раз в год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3.2.2. </w:t>
      </w:r>
      <w:r w:rsidR="007F34C5" w:rsidRPr="00F30C1F">
        <w:rPr>
          <w:rFonts w:ascii="Times New Roman" w:eastAsia="Times New Roman" w:hAnsi="Times New Roman"/>
          <w:sz w:val="24"/>
          <w:szCs w:val="24"/>
          <w:lang w:eastAsia="ru-RU"/>
        </w:rPr>
        <w:t>Руководитель специализированного органа, осуществляющего контроль за соблюдением членами требований стандартов и правил предпринимательской или профессиональной деятельности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утверждает План проверок членов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, а также принимает решение о внесении в него изменений в срок не позднее 1 декабря каждого отчетного года, за который предстоит отчитаться членам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о </w:t>
      </w:r>
      <w:r w:rsidRPr="00F30C1F">
        <w:rPr>
          <w:rFonts w:ascii="Times New Roman" w:hAnsi="Times New Roman"/>
          <w:sz w:val="24"/>
          <w:szCs w:val="24"/>
        </w:rPr>
        <w:t>совокупном размере обязательств по договорам подряда</w:t>
      </w:r>
      <w:r w:rsidR="00846C08">
        <w:rPr>
          <w:rFonts w:ascii="Times New Roman" w:hAnsi="Times New Roman"/>
          <w:sz w:val="24"/>
          <w:szCs w:val="24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</w:rPr>
        <w:t>,</w:t>
      </w:r>
      <w:r w:rsidRPr="00F30C1F">
        <w:rPr>
          <w:rFonts w:ascii="Times New Roman" w:hAnsi="Times New Roman"/>
          <w:sz w:val="24"/>
          <w:szCs w:val="24"/>
        </w:rPr>
        <w:t xml:space="preserve"> заключенным с использованием конкурентных способов заключения договоров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 План проверок членов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содержит сведения о наименовании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, его ОГРН, адресе регистрации, сроках проверки. В План проверок </w:t>
      </w:r>
      <w:r w:rsidRPr="00F30C1F">
        <w:rPr>
          <w:rFonts w:ascii="Times New Roman" w:hAnsi="Times New Roman"/>
          <w:sz w:val="24"/>
          <w:szCs w:val="24"/>
        </w:rPr>
        <w:t>подлежат включению все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Pr="00F30C1F">
        <w:rPr>
          <w:rFonts w:ascii="Times New Roman" w:hAnsi="Times New Roman"/>
          <w:sz w:val="24"/>
          <w:szCs w:val="24"/>
        </w:rPr>
        <w:t>члены саморегулируемой организации, наделенные на момент принятия решения о проведении проверки правом заключения таких договоров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3.2.3. План проверок членов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в течение трех дней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п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осле его утверждения или внесения в него изменений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размещается на официальном сайте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. 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4. Информация о назначении плановой проверки не может быть внесена в план проверок позднее, чем за один месяц до начала соответствующей плановой проверки.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pacing w:val="-6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5. Основанием проведения плановой проверки является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Решение 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Руководителя Специализированного органа Ассоциации, </w:t>
      </w:r>
      <w:r w:rsidRPr="00F30C1F">
        <w:rPr>
          <w:rFonts w:ascii="Times New Roman" w:hAnsi="Times New Roman"/>
          <w:sz w:val="24"/>
          <w:szCs w:val="24"/>
        </w:rPr>
        <w:t>котор</w:t>
      </w:r>
      <w:r w:rsidR="00FD5028" w:rsidRPr="00F30C1F">
        <w:rPr>
          <w:rFonts w:ascii="Times New Roman" w:hAnsi="Times New Roman"/>
          <w:sz w:val="24"/>
          <w:szCs w:val="24"/>
        </w:rPr>
        <w:t>ое долж</w:t>
      </w:r>
      <w:r w:rsidRPr="00F30C1F">
        <w:rPr>
          <w:rFonts w:ascii="Times New Roman" w:hAnsi="Times New Roman"/>
          <w:sz w:val="24"/>
          <w:szCs w:val="24"/>
        </w:rPr>
        <w:t>н</w:t>
      </w:r>
      <w:r w:rsidR="00FD5028" w:rsidRPr="00F30C1F">
        <w:rPr>
          <w:rFonts w:ascii="Times New Roman" w:hAnsi="Times New Roman"/>
          <w:sz w:val="24"/>
          <w:szCs w:val="24"/>
        </w:rPr>
        <w:t>о</w:t>
      </w:r>
      <w:r w:rsidRPr="00F30C1F">
        <w:rPr>
          <w:rFonts w:ascii="Times New Roman" w:hAnsi="Times New Roman"/>
          <w:sz w:val="24"/>
          <w:szCs w:val="24"/>
        </w:rPr>
        <w:t xml:space="preserve"> </w:t>
      </w:r>
      <w:r w:rsidRPr="00F30C1F">
        <w:rPr>
          <w:rFonts w:ascii="Times New Roman" w:hAnsi="Times New Roman"/>
          <w:spacing w:val="-6"/>
          <w:sz w:val="24"/>
          <w:szCs w:val="24"/>
        </w:rPr>
        <w:t xml:space="preserve">соответствовать Плану проверок членов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pacing w:val="-6"/>
          <w:sz w:val="24"/>
          <w:szCs w:val="24"/>
        </w:rPr>
        <w:t>, определенному в п.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3.2.2. </w:t>
      </w:r>
      <w:r w:rsidRPr="00F30C1F">
        <w:rPr>
          <w:rFonts w:ascii="Times New Roman" w:hAnsi="Times New Roman"/>
          <w:spacing w:val="-6"/>
          <w:sz w:val="24"/>
          <w:szCs w:val="24"/>
        </w:rPr>
        <w:t xml:space="preserve">настоящего Порядка контроля. 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3.2.6. После </w:t>
      </w:r>
      <w:r w:rsidR="00FD5028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принятия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Решения о проведении плановой проверки,</w:t>
      </w:r>
      <w:r w:rsidR="009F02DD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У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ведомление в соответствии с разделом 2.2 настоящего Порядка контроля проверяемым членам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направляются не позднее чем в течение 10 дней до начала ее проведения любым доступным способом. 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3.2.7. 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Член саморегулируемой организации в порядке, установленном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строительства, архитектуры и градостроительства, обязан уведомить саморегулируемую организацию о фактическом совокупном размере обязательств по договорам </w:t>
      </w:r>
      <w:r w:rsidRPr="00706F03">
        <w:rPr>
          <w:rFonts w:ascii="Times New Roman" w:hAnsi="Times New Roman"/>
          <w:sz w:val="24"/>
          <w:szCs w:val="24"/>
          <w:shd w:val="clear" w:color="auto" w:fill="FFFFFF"/>
        </w:rPr>
        <w:t>подряда</w:t>
      </w:r>
      <w:r w:rsidR="00846C08" w:rsidRPr="00706F0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hAnsi="Times New Roman"/>
          <w:sz w:val="24"/>
          <w:szCs w:val="24"/>
          <w:shd w:val="clear" w:color="auto" w:fill="FFFFFF"/>
        </w:rPr>
        <w:t>, заключенным им в течение отчетного года с использованием конкурентных способов заключения договоров. Данное уве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домление направляется членом саморегулируемой организации в срок, определенный в запросе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, с приложением документов, подтверждающих такой фактический совокупный размер обязательств данного члена. </w:t>
      </w:r>
    </w:p>
    <w:p w:rsidR="009614B4" w:rsidRPr="00F30C1F" w:rsidRDefault="009614B4" w:rsidP="00F30C1F">
      <w:pPr>
        <w:shd w:val="clear" w:color="auto" w:fill="FFFFFF"/>
        <w:spacing w:after="0" w:line="240" w:lineRule="auto"/>
        <w:ind w:firstLine="5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3.2.8. В случае, если член саморегулируемой организации не представил документов, указанных в запросе в соответствии с п.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2.2.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1 настоящего Порядка контроля, должностные лица Специализированного органа Ассоциации вправе самостоятельно в порядке, установленном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получить необходимую для проведения такой проверки информацию из единой информационной системы, содержащей реестр контрактов, заключенных заказчиками.</w:t>
      </w:r>
    </w:p>
    <w:p w:rsidR="009614B4" w:rsidRPr="00F30C1F" w:rsidRDefault="009614B4" w:rsidP="00F30C1F">
      <w:pPr>
        <w:spacing w:after="0" w:line="240" w:lineRule="auto"/>
        <w:ind w:firstLine="54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3.2.9. Специализированный орган Ассоциации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в двухнедельный срок с момента получения от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документов, подтверждающих фактический совокупный размер обязательств по договорам подряда</w:t>
      </w:r>
      <w:r w:rsidR="00846C0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 заключенным таким лицом в течение отчетного года с использованием конкурентных способов заключения договоров, проводит в отношении такого члена проверку соответствия фактического совокупного размера обязательств по договорам подряда</w:t>
      </w:r>
      <w:r w:rsidR="00846C0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706F03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заключенным таким лицом с использованием конкурентных способов заключения договоров, предельному размеру обязательств, исходя из которого таким членом саморегулируемой организации был внесен взнос в компенсационный фонд обеспечения договорных обязательств.</w:t>
      </w:r>
    </w:p>
    <w:p w:rsidR="009614B4" w:rsidRPr="00F30C1F" w:rsidRDefault="009614B4" w:rsidP="00F30C1F">
      <w:pPr>
        <w:spacing w:after="0" w:line="240" w:lineRule="auto"/>
        <w:ind w:firstLine="54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" w:name="dst100292"/>
      <w:bookmarkEnd w:id="1"/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3.2.10. При проведении расчета фактического совокупного размера обязательств члена саморегулируемой организации по договорам подряда</w:t>
      </w:r>
      <w:r w:rsidR="00846C0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 заключенным таким членом с использованием конкурентных способов заключения договоров, в него не включаются обязательства, признанные сторонами по указанным договорам подряда исполненными на основании акта приемки результатов работ.</w:t>
      </w:r>
    </w:p>
    <w:p w:rsidR="009614B4" w:rsidRPr="00F30C1F" w:rsidRDefault="009614B4" w:rsidP="00F30C1F">
      <w:pPr>
        <w:shd w:val="clear" w:color="auto" w:fill="FFFFFF"/>
        <w:spacing w:after="0" w:line="240" w:lineRule="auto"/>
        <w:ind w:firstLine="5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3.2.11. Если по результатам проверки, указанной в разделе</w:t>
      </w:r>
      <w:r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3.2 настоящего Порядка контроля, должностными лицами Специализированного органа Ассоциации будет установлено, что по состоянию на начало следующего за отчетным года фактический совокупный размер обязательств по договорам подряда</w:t>
      </w:r>
      <w:r w:rsidR="00846C0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 заключенным таким лицом с использованием конкурентных способов заключения договоров, превышает предельный размер обязательств, исходя из которого этим членом саморегулируемой организации был внесен взнос в компенсационный фонд обеспечения договорных обязательств, Специализированный орган Ассоциации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 xml:space="preserve"> </w:t>
      </w:r>
      <w:r w:rsidR="0044304A" w:rsidRPr="00F30C1F">
        <w:rPr>
          <w:rFonts w:ascii="Times New Roman" w:eastAsia="Times New Roman" w:hAnsi="Times New Roman"/>
          <w:sz w:val="24"/>
          <w:szCs w:val="24"/>
          <w:lang w:eastAsia="ru-RU"/>
        </w:rPr>
        <w:t>в десятидневный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срок после завершения проверки подготавливает и направляет в Специализированный 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орган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 xml:space="preserve"> по рассмотрению дел о применении в отношении членов саморегулируемой организации мер дисциплинарного воздействия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Акт проверки с рекомендацией вынести в отношении такого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предупреждения о превышении установленного уровня ответственности члена саморегулируемой организации по обязательствам и требование о необходимости увеличения размера взноса, внесенного таким членом в компенсационный фонд обеспечения договорных обязательств до уровня ответственности члена саморегулируемой организации, соответствующего фактическому совокупному размеру обязательств такого члена.</w:t>
      </w:r>
    </w:p>
    <w:p w:rsidR="009614B4" w:rsidRPr="00F30C1F" w:rsidRDefault="009614B4" w:rsidP="00F30C1F">
      <w:pPr>
        <w:shd w:val="clear" w:color="auto" w:fill="FFFFFF"/>
        <w:spacing w:after="0" w:line="240" w:lineRule="auto"/>
        <w:ind w:firstLine="5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" w:name="dst100294"/>
      <w:bookmarkEnd w:id="2"/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3.3. Периодичность и основания проведения внеплановой проверки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3.3.1. Внеплановая проверка назначается в следующих случаях: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- при повышении уровня ответственности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>по обязательствам по договорам подряда</w:t>
      </w:r>
      <w:r w:rsidR="00846C0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46C08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hAnsi="Times New Roman"/>
          <w:sz w:val="24"/>
          <w:szCs w:val="24"/>
          <w:shd w:val="clear" w:color="auto" w:fill="FFFFFF"/>
        </w:rPr>
        <w:t>, заключаемым с использованием конкурентных способов заключения договоров, в соответствии с которым указанным членом внесен взнос в компенсационный фонд обеспечения договорных обязательств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- при получении жалоб (обращений, заявлений) от физических и юридических лиц, органов государственной власти и органов местного самоуправления о нарушениях, относящихся к предмету контроля, указанному в </w:t>
      </w:r>
      <w:r w:rsidR="00E76683" w:rsidRPr="00F30C1F">
        <w:rPr>
          <w:rFonts w:ascii="Times New Roman" w:eastAsia="Times New Roman" w:hAnsi="Times New Roman"/>
          <w:sz w:val="24"/>
          <w:szCs w:val="24"/>
          <w:lang w:eastAsia="ru-RU"/>
        </w:rPr>
        <w:t>п.2.2 настоящего Положения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- по истечении срока исполнения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ранее выданного предписания об устранении выявленного нарушения.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3.3.2. Порядок проведении внеплановой проверки на основании жалобы (обращения, заявления) определяется в соответствии с Положением о процедуре рассмотрения жалоб на действия (бездействия) членов саморегулируемой организации.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3.3.3. При проведении внеплановой проверки исполнения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ранее выданного предписания об устранении выявленного нарушения предмет </w:t>
      </w:r>
      <w:r w:rsidR="00962CC1" w:rsidRPr="00F30C1F">
        <w:rPr>
          <w:rFonts w:ascii="Times New Roman" w:eastAsia="Times New Roman" w:hAnsi="Times New Roman"/>
          <w:sz w:val="24"/>
          <w:szCs w:val="24"/>
          <w:lang w:eastAsia="ru-RU"/>
        </w:rPr>
        <w:t>проверки не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выйти за пределы фактов, изложенных в предписании об устранении выявленных нарушений.</w:t>
      </w:r>
    </w:p>
    <w:p w:rsidR="009614B4" w:rsidRPr="00F30C1F" w:rsidRDefault="009614B4" w:rsidP="00F30C1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3.3.4. Внеплановая проверка назначается Руководителем Специализированного органа Ассоциации</w:t>
      </w:r>
      <w:r w:rsidR="00E76683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и оформляется в форме решения</w:t>
      </w:r>
      <w:r w:rsidRPr="00F30C1F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.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После принятия решения о проведении внеплановой проверки уведомление проверяемому члену </w:t>
      </w:r>
      <w:r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направляется не менее чем за 24 часа до начала ее проведения любым доступным способом.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3.3.5. В случае, указанном в подпункте 1 пункта 3.3.1 настоящего Порядка контроля, сроки проведения документарной проверки должны обеспечить соблюдение 5-дневного срока рассмотрения соответствующего заявления о повышении уровня ответственности члена саморегулируемой организации.</w:t>
      </w:r>
    </w:p>
    <w:p w:rsidR="009614B4" w:rsidRPr="00F30C1F" w:rsidRDefault="009614B4" w:rsidP="00F30C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3.3.6. В случае, указанном в подпункте 3 пункта 3.3.1 настоящего Порядка контроля, </w:t>
      </w:r>
      <w:r w:rsidRPr="00F30C1F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Pr="00F30C1F">
        <w:rPr>
          <w:rFonts w:ascii="Times New Roman" w:hAnsi="Times New Roman"/>
          <w:sz w:val="24"/>
          <w:szCs w:val="24"/>
          <w:lang w:eastAsia="ru-RU"/>
        </w:rPr>
        <w:t xml:space="preserve">роки осуществления контроля исполнения 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выданного предписания об устранении выявленного нарушения</w:t>
      </w:r>
      <w:r w:rsidRPr="00F30C1F">
        <w:rPr>
          <w:rFonts w:ascii="Times New Roman" w:hAnsi="Times New Roman"/>
          <w:sz w:val="24"/>
          <w:szCs w:val="24"/>
          <w:lang w:eastAsia="ru-RU"/>
        </w:rPr>
        <w:t xml:space="preserve"> определяются датами, указанными в таких предписаниях.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3.4. Документарная проверка</w:t>
      </w:r>
    </w:p>
    <w:p w:rsidR="00B15CF4" w:rsidRPr="00F30C1F" w:rsidRDefault="00B15CF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3.4.1. Документарная проверка проводится </w:t>
      </w:r>
      <w:r w:rsidR="00FD5028" w:rsidRPr="00F30C1F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главой 7 Положения о контроле саморегулируемой организации за деятельностью своих членов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sz w:val="24"/>
          <w:szCs w:val="24"/>
          <w:lang w:eastAsia="ru-RU"/>
        </w:rPr>
        <w:t>3.5</w:t>
      </w: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Выездная проверка</w:t>
      </w:r>
    </w:p>
    <w:p w:rsidR="00B15CF4" w:rsidRPr="00F30C1F" w:rsidRDefault="00B15CF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3.5.1. Выездная проверка предполагает обязательный выезд на место нахождения органов управления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и (или) деятельности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3.5.2. Выездная проверка проводится в случае, если при документарной проверке не представляется возможным в полном объеме оценить соответствие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и (или) его деятельности требованиям, являющимся предметом контроля.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3.5.3. При проведении выездной проверки: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- проверяются сведения, содержащиеся в имеющихся и представленных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документах, подтверждающих соблюдение членом</w:t>
      </w:r>
      <w:r w:rsidRPr="00F30C1F">
        <w:rPr>
          <w:rFonts w:ascii="Times New Roman" w:eastAsia="Times New Roman" w:hAnsi="Times New Roman"/>
          <w:sz w:val="24"/>
          <w:szCs w:val="24"/>
        </w:rPr>
        <w:t xml:space="preserve"> 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требований, являющихся предметом контроля;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- проверяются сведения, поступившие от физических и юридических лиц, органов государственной власти и органов местного самоуправления о фактах, относящихся к предмету контроля, указанному в п. 1.2 настоящего Порядка контроля.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3.5.4. При проведении выездной проверки может проводиться собеседование с работниками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 с представителями лиц, выступающих заказчиками по договорам подряда</w:t>
      </w:r>
      <w:r w:rsidR="00555B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55BAA" w:rsidRPr="00706F03">
        <w:rPr>
          <w:rFonts w:ascii="Times New Roman" w:hAnsi="Times New Roman"/>
          <w:sz w:val="24"/>
          <w:szCs w:val="24"/>
        </w:rPr>
        <w:t>на подготовку проектной документации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, заключенным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с использованием конкурентных способов заключения </w:t>
      </w:r>
      <w:r w:rsidR="00962CC1" w:rsidRPr="00F30C1F">
        <w:rPr>
          <w:rFonts w:ascii="Times New Roman" w:eastAsia="Times New Roman" w:hAnsi="Times New Roman"/>
          <w:sz w:val="24"/>
          <w:szCs w:val="24"/>
          <w:lang w:eastAsia="ru-RU"/>
        </w:rPr>
        <w:t>договоров, визуальный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осмотр подлинников документов, имущества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 строительной площадки.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3.5.5. Выездная проверка начинается с предъявления документов, подтверждающих полномочия лиц, осуществляющих контроль за деятельностью членов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, обязательного ознакомления уполномоченного представителя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с основанием назначения выездной проверки и с полномочиями проводящих выездную проверку лиц.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3.5.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6. Член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обязан предоставить лицам, уполномоченным на проведение выездной проверки, возможность ознакомиться с документами, связанными с предметом выездной проверки, а также обеспечить доступ проводящих выездную проверку лиц и участвующих в выездной проверке экспертов, представителей экспертных организаций (при их привлечении к проверке) на территорию, в используемые членом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при осуществлении деятельности здания, сооружения, помещения, к используемым оборудованию, транспортным средствам и т.п.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3.5.7. Продолжительность проведения выездной проверки при выезде на место нахождения органов управления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не может превышать 5 рабочих дней, при выезде на место деятельности члена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– двадцати рабочих дней. В исключительных случаях ее продолжительность может быть увеличена, но не более чем на двадцать рабочих дней.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3.6. Результаты проверки</w:t>
      </w:r>
    </w:p>
    <w:p w:rsidR="00B15CF4" w:rsidRPr="00F30C1F" w:rsidRDefault="00B15CF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8"/>
          <w:sz w:val="24"/>
          <w:szCs w:val="24"/>
          <w:lang w:eastAsia="ru-RU"/>
        </w:rPr>
      </w:pP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3.6.1. По результатам проверки непосредственно после ее завершения составляется Акт проверки. 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3.6.2. К акту проверки при необходимости прилагаются протоколы или заключения проведенных исследований, испытаний и экспертиз, протоколы отбора материалов, объяснения работников организации (индивидуального предпринимателя) – членов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, на которых возлагается ответственность за нарушения и иные связанные с результатами проверки документы или их копии.</w:t>
      </w:r>
    </w:p>
    <w:p w:rsidR="009614B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3.6.3. </w:t>
      </w:r>
      <w:r w:rsidR="00980DB5" w:rsidRPr="00F30C1F">
        <w:rPr>
          <w:rFonts w:ascii="Times New Roman" w:hAnsi="Times New Roman"/>
          <w:spacing w:val="-8"/>
          <w:sz w:val="24"/>
          <w:szCs w:val="24"/>
        </w:rPr>
        <w:t xml:space="preserve">Акт проверки </w:t>
      </w:r>
      <w:r w:rsidR="00980DB5"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оформляется непосредственно после ее завершения</w:t>
      </w:r>
      <w:r w:rsidR="00980DB5" w:rsidRPr="00F30C1F">
        <w:rPr>
          <w:rFonts w:ascii="Times New Roman" w:hAnsi="Times New Roman"/>
          <w:spacing w:val="-8"/>
          <w:sz w:val="24"/>
          <w:szCs w:val="24"/>
        </w:rPr>
        <w:t xml:space="preserve"> в двух экземплярах, один из которых направляется члену саморегулируемой организации почтовым отправлением и/или по </w:t>
      </w:r>
      <w:r w:rsidR="00980DB5" w:rsidRPr="00F30C1F">
        <w:rPr>
          <w:rFonts w:ascii="Times New Roman" w:hAnsi="Times New Roman"/>
          <w:spacing w:val="-8"/>
          <w:sz w:val="24"/>
          <w:szCs w:val="24"/>
        </w:rPr>
        <w:lastRenderedPageBreak/>
        <w:t xml:space="preserve">средствам электронной почты. Первый экземпляр акта проверки передается на хранение в дело члена </w:t>
      </w:r>
      <w:r w:rsidR="00980DB5" w:rsidRPr="00F30C1F">
        <w:rPr>
          <w:rFonts w:ascii="Times New Roman" w:hAnsi="Times New Roman"/>
          <w:spacing w:val="-6"/>
          <w:sz w:val="24"/>
          <w:szCs w:val="24"/>
        </w:rPr>
        <w:t>саморегулируемой организации</w:t>
      </w:r>
      <w:r w:rsidR="00F45AF4" w:rsidRPr="00F30C1F">
        <w:rPr>
          <w:rFonts w:ascii="Times New Roman" w:hAnsi="Times New Roman"/>
          <w:spacing w:val="-6"/>
          <w:sz w:val="24"/>
          <w:szCs w:val="24"/>
        </w:rPr>
        <w:t>.</w:t>
      </w:r>
    </w:p>
    <w:p w:rsidR="00F45AF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3.6.4. Член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, проверка которого проводилась, в случае несогласия с фактами, выводами, предложениями, изложенными в акте проверки, в течение пятнадцати дней с момента получения акта проверки вправе представить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в письменной форме возражения в отношении акта проверки в целом или его отдельных положений. При этом член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вправе приложить к таким возражениям документы, подтверждающие обоснованность таких возражений, или их заверенные копии либо в согласованный срок передать их 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саморегулируемую организацию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.</w:t>
      </w:r>
    </w:p>
    <w:p w:rsidR="00F45AF4" w:rsidRPr="00F30C1F" w:rsidRDefault="009614B4" w:rsidP="00F30C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  <w:sectPr w:rsidR="00F45AF4" w:rsidRPr="00F30C1F" w:rsidSect="004A62C9">
          <w:pgSz w:w="11905" w:h="16837" w:code="9"/>
          <w:pgMar w:top="1134" w:right="745" w:bottom="709" w:left="1200" w:header="720" w:footer="720" w:gutter="0"/>
          <w:cols w:space="720"/>
          <w:titlePg/>
          <w:docGrid w:linePitch="360"/>
        </w:sectPr>
      </w:pP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3.6.5. Если в результате проведенной проверки были выявлены нарушения, относящиеся к предмету </w:t>
      </w:r>
      <w:r w:rsidR="00962CC1"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>контроля, указанному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980DB5" w:rsidRPr="00F30C1F">
        <w:rPr>
          <w:rFonts w:ascii="Times New Roman" w:eastAsia="Times New Roman" w:hAnsi="Times New Roman"/>
          <w:sz w:val="24"/>
          <w:szCs w:val="24"/>
          <w:lang w:eastAsia="ru-RU"/>
        </w:rPr>
        <w:t>п.</w:t>
      </w:r>
      <w:r w:rsidR="00F45AF4" w:rsidRPr="00F30C1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80DB5" w:rsidRPr="00F30C1F">
        <w:rPr>
          <w:rFonts w:ascii="Times New Roman" w:eastAsia="Times New Roman" w:hAnsi="Times New Roman"/>
          <w:sz w:val="24"/>
          <w:szCs w:val="24"/>
          <w:lang w:eastAsia="ru-RU"/>
        </w:rPr>
        <w:t>2.2 настоящего Положения</w:t>
      </w:r>
      <w:r w:rsidRPr="00F30C1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то результаты проверки поступают на рассмотрение Специализированного органа по рассмотрению дел о применении в отношении членов </w:t>
      </w:r>
      <w:r w:rsidRPr="00F30C1F">
        <w:rPr>
          <w:rFonts w:ascii="Times New Roman" w:eastAsia="Times New Roman" w:hAnsi="Times New Roman"/>
          <w:sz w:val="24"/>
          <w:szCs w:val="24"/>
        </w:rPr>
        <w:t>саморегулируемой организации</w:t>
      </w:r>
      <w:r w:rsidRPr="00F30C1F">
        <w:rPr>
          <w:rFonts w:ascii="Times New Roman" w:eastAsia="Times New Roman" w:hAnsi="Times New Roman"/>
          <w:spacing w:val="-8"/>
          <w:sz w:val="24"/>
          <w:szCs w:val="24"/>
          <w:lang w:eastAsia="ru-RU"/>
        </w:rPr>
        <w:t xml:space="preserve"> мер дисциплинарного воздействия.</w:t>
      </w:r>
    </w:p>
    <w:p w:rsidR="009614B4" w:rsidRPr="00F30C1F" w:rsidRDefault="009614B4" w:rsidP="00F30C1F">
      <w:pPr>
        <w:spacing w:after="0" w:line="240" w:lineRule="auto"/>
        <w:ind w:left="9072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lastRenderedPageBreak/>
        <w:t xml:space="preserve">Приложение № </w:t>
      </w:r>
      <w:r w:rsidR="00F45AF4" w:rsidRPr="00F30C1F">
        <w:rPr>
          <w:rFonts w:ascii="Times New Roman" w:hAnsi="Times New Roman"/>
          <w:b/>
          <w:sz w:val="24"/>
          <w:szCs w:val="24"/>
        </w:rPr>
        <w:t>1</w:t>
      </w:r>
      <w:r w:rsidRPr="00F30C1F">
        <w:rPr>
          <w:rFonts w:ascii="Times New Roman" w:hAnsi="Times New Roman"/>
          <w:b/>
          <w:sz w:val="24"/>
          <w:szCs w:val="24"/>
        </w:rPr>
        <w:t xml:space="preserve"> к Положению о контроле </w:t>
      </w:r>
    </w:p>
    <w:p w:rsidR="009614B4" w:rsidRPr="00F30C1F" w:rsidRDefault="009614B4" w:rsidP="00F30C1F">
      <w:pPr>
        <w:spacing w:after="0" w:line="240" w:lineRule="auto"/>
        <w:ind w:left="9072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t xml:space="preserve"> за деятельностью своих членов</w:t>
      </w:r>
    </w:p>
    <w:p w:rsidR="009614B4" w:rsidRPr="00F30C1F" w:rsidRDefault="009614B4" w:rsidP="00F30C1F">
      <w:pPr>
        <w:snapToGri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614B4" w:rsidRPr="00F30C1F" w:rsidRDefault="009614B4" w:rsidP="00F30C1F">
      <w:pPr>
        <w:snapToGri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t>Справка</w:t>
      </w:r>
    </w:p>
    <w:p w:rsidR="009614B4" w:rsidRPr="00F30C1F" w:rsidRDefault="009614B4" w:rsidP="00F30C1F">
      <w:pPr>
        <w:snapToGri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30C1F">
        <w:rPr>
          <w:rFonts w:ascii="Times New Roman" w:hAnsi="Times New Roman"/>
          <w:b/>
          <w:sz w:val="24"/>
          <w:szCs w:val="24"/>
        </w:rPr>
        <w:t xml:space="preserve">о процессах выполнения работ </w:t>
      </w:r>
      <w:r w:rsidRPr="00706F03">
        <w:rPr>
          <w:rFonts w:ascii="Times New Roman" w:hAnsi="Times New Roman"/>
          <w:b/>
          <w:sz w:val="24"/>
          <w:szCs w:val="24"/>
        </w:rPr>
        <w:t xml:space="preserve">по </w:t>
      </w:r>
      <w:r w:rsidR="00D02BCE" w:rsidRPr="00706F03">
        <w:rPr>
          <w:rFonts w:ascii="Times New Roman" w:hAnsi="Times New Roman"/>
          <w:b/>
          <w:sz w:val="24"/>
          <w:szCs w:val="24"/>
        </w:rPr>
        <w:t>подготовке проектной документации</w:t>
      </w:r>
      <w:r w:rsidR="00D02BCE" w:rsidRPr="00F30C1F">
        <w:rPr>
          <w:rFonts w:ascii="Times New Roman" w:hAnsi="Times New Roman"/>
          <w:b/>
          <w:sz w:val="24"/>
          <w:szCs w:val="24"/>
        </w:rPr>
        <w:t xml:space="preserve"> </w:t>
      </w:r>
      <w:r w:rsidRPr="00F30C1F">
        <w:rPr>
          <w:rFonts w:ascii="Times New Roman" w:hAnsi="Times New Roman"/>
          <w:b/>
          <w:sz w:val="24"/>
          <w:szCs w:val="24"/>
        </w:rPr>
        <w:t xml:space="preserve">и используемых </w:t>
      </w:r>
      <w:r w:rsidRPr="00706F03">
        <w:rPr>
          <w:rFonts w:ascii="Times New Roman" w:hAnsi="Times New Roman"/>
          <w:b/>
          <w:sz w:val="24"/>
          <w:szCs w:val="24"/>
        </w:rPr>
        <w:t xml:space="preserve">стандартах </w:t>
      </w:r>
      <w:r w:rsidR="00D02BCE" w:rsidRPr="00706F03">
        <w:rPr>
          <w:rFonts w:ascii="Times New Roman" w:hAnsi="Times New Roman"/>
          <w:b/>
          <w:sz w:val="24"/>
          <w:szCs w:val="24"/>
        </w:rPr>
        <w:t>НОПРИЗ</w:t>
      </w:r>
    </w:p>
    <w:p w:rsidR="009614B4" w:rsidRPr="00F30C1F" w:rsidRDefault="009614B4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9614B4" w:rsidRPr="00F30C1F" w:rsidRDefault="009614B4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0C1F">
        <w:rPr>
          <w:rFonts w:ascii="Times New Roman" w:hAnsi="Times New Roman"/>
          <w:sz w:val="24"/>
          <w:szCs w:val="24"/>
        </w:rPr>
        <w:t>Наименование организации: …………………………………………………. ОГРН: ………………….</w:t>
      </w:r>
    </w:p>
    <w:p w:rsidR="009614B4" w:rsidRPr="00F30C1F" w:rsidRDefault="009614B4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14672" w:type="dxa"/>
        <w:tblInd w:w="37" w:type="dxa"/>
        <w:tblLayout w:type="fixed"/>
        <w:tblLook w:val="0000"/>
      </w:tblPr>
      <w:tblGrid>
        <w:gridCol w:w="2745"/>
        <w:gridCol w:w="3930"/>
        <w:gridCol w:w="1794"/>
        <w:gridCol w:w="2517"/>
        <w:gridCol w:w="3686"/>
      </w:tblGrid>
      <w:tr w:rsidR="009614B4" w:rsidRPr="00F30C1F" w:rsidTr="0012042A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0C1F">
              <w:rPr>
                <w:rFonts w:ascii="Times New Roman" w:hAnsi="Times New Roman"/>
                <w:sz w:val="24"/>
                <w:szCs w:val="24"/>
              </w:rPr>
              <w:t>Наименование и место размещения объекта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614B4" w:rsidRPr="00F30C1F" w:rsidRDefault="009614B4" w:rsidP="00706F0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0C1F">
              <w:rPr>
                <w:rFonts w:ascii="Times New Roman" w:hAnsi="Times New Roman"/>
                <w:sz w:val="24"/>
                <w:szCs w:val="24"/>
              </w:rPr>
              <w:t xml:space="preserve">Процессы выполнения работ по </w:t>
            </w:r>
            <w:r w:rsidR="00D02BCE" w:rsidRPr="00706F03">
              <w:rPr>
                <w:rFonts w:ascii="Times New Roman" w:hAnsi="Times New Roman"/>
                <w:sz w:val="24"/>
                <w:szCs w:val="24"/>
              </w:rPr>
              <w:t xml:space="preserve">подготовке проектной документации </w:t>
            </w:r>
            <w:r w:rsidRPr="00706F03">
              <w:rPr>
                <w:rFonts w:ascii="Times New Roman" w:hAnsi="Times New Roman"/>
                <w:sz w:val="24"/>
                <w:szCs w:val="24"/>
              </w:rPr>
              <w:t>на объекте</w:t>
            </w:r>
            <w:r w:rsidRPr="00F30C1F">
              <w:rPr>
                <w:rFonts w:ascii="Times New Roman" w:hAnsi="Times New Roman"/>
                <w:sz w:val="24"/>
                <w:szCs w:val="24"/>
              </w:rPr>
              <w:t xml:space="preserve"> работ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0C1F">
              <w:rPr>
                <w:rFonts w:ascii="Times New Roman" w:hAnsi="Times New Roman"/>
                <w:sz w:val="24"/>
                <w:szCs w:val="24"/>
              </w:rPr>
              <w:t>Сроки завершения работ</w:t>
            </w:r>
          </w:p>
          <w:p w:rsidR="009614B4" w:rsidRPr="00F30C1F" w:rsidRDefault="009614B4" w:rsidP="00F30C1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30C1F">
              <w:rPr>
                <w:rFonts w:ascii="Times New Roman" w:hAnsi="Times New Roman"/>
                <w:i/>
                <w:sz w:val="24"/>
                <w:szCs w:val="24"/>
              </w:rPr>
              <w:t>(месяц, год)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14B4" w:rsidRPr="00F30C1F" w:rsidRDefault="009614B4" w:rsidP="00706F0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0C1F">
              <w:rPr>
                <w:rFonts w:ascii="Times New Roman" w:hAnsi="Times New Roman"/>
                <w:sz w:val="24"/>
                <w:szCs w:val="24"/>
              </w:rPr>
              <w:t xml:space="preserve">Используемые стандарты </w:t>
            </w:r>
            <w:r w:rsidR="00530EA9" w:rsidRPr="00706F03">
              <w:rPr>
                <w:rFonts w:ascii="Times New Roman" w:hAnsi="Times New Roman"/>
                <w:sz w:val="24"/>
                <w:szCs w:val="24"/>
              </w:rPr>
              <w:t>НОПРИЗ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14B4" w:rsidRPr="00F30C1F" w:rsidRDefault="003D0B2A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0C1F">
              <w:rPr>
                <w:rFonts w:ascii="Times New Roman" w:hAnsi="Times New Roman"/>
                <w:sz w:val="24"/>
                <w:szCs w:val="24"/>
              </w:rPr>
              <w:t>Прилагаемая копия</w:t>
            </w:r>
            <w:r w:rsidR="009614B4" w:rsidRPr="00F30C1F">
              <w:rPr>
                <w:rFonts w:ascii="Times New Roman" w:hAnsi="Times New Roman"/>
                <w:sz w:val="24"/>
                <w:szCs w:val="24"/>
              </w:rPr>
              <w:t xml:space="preserve"> документа соответствия</w:t>
            </w:r>
          </w:p>
        </w:tc>
      </w:tr>
      <w:tr w:rsidR="009614B4" w:rsidRPr="00F30C1F" w:rsidTr="0012042A">
        <w:trPr>
          <w:trHeight w:val="160"/>
        </w:trPr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4B4" w:rsidRPr="00F30C1F" w:rsidTr="0012042A">
        <w:trPr>
          <w:trHeight w:val="160"/>
        </w:trPr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4B4" w:rsidRPr="00F30C1F" w:rsidTr="0012042A">
        <w:trPr>
          <w:trHeight w:val="160"/>
        </w:trPr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4B4" w:rsidRPr="00F30C1F" w:rsidTr="0012042A">
        <w:trPr>
          <w:trHeight w:val="160"/>
        </w:trPr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4B4" w:rsidRPr="00F30C1F" w:rsidRDefault="009614B4" w:rsidP="00F30C1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14B4" w:rsidRPr="00F30C1F" w:rsidRDefault="009614B4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5F246B" w:rsidRDefault="005F246B" w:rsidP="00F30C1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80728" w:rsidRPr="00F30C1F" w:rsidRDefault="009614B4" w:rsidP="00F24D24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bCs/>
          <w:spacing w:val="60"/>
          <w:sz w:val="24"/>
          <w:szCs w:val="24"/>
          <w:lang w:eastAsia="ru-RU"/>
        </w:rPr>
      </w:pPr>
      <w:r w:rsidRPr="00F30C1F">
        <w:rPr>
          <w:rFonts w:ascii="Times New Roman" w:hAnsi="Times New Roman"/>
          <w:sz w:val="24"/>
          <w:szCs w:val="24"/>
        </w:rPr>
        <w:t>Руководитель организации-члена саморегулируемой организации   ____________________        /</w:t>
      </w:r>
      <w:r w:rsidR="00F45AF4" w:rsidRPr="00F30C1F">
        <w:rPr>
          <w:rFonts w:ascii="Times New Roman" w:hAnsi="Times New Roman"/>
          <w:sz w:val="24"/>
          <w:szCs w:val="24"/>
        </w:rPr>
        <w:t>ФИО</w:t>
      </w:r>
      <w:r w:rsidRPr="00F30C1F">
        <w:rPr>
          <w:rFonts w:ascii="Times New Roman" w:hAnsi="Times New Roman"/>
          <w:sz w:val="24"/>
          <w:szCs w:val="24"/>
        </w:rPr>
        <w:t>/</w:t>
      </w:r>
    </w:p>
    <w:sectPr w:rsidR="00E80728" w:rsidRPr="00F30C1F" w:rsidSect="00F24D24">
      <w:headerReference w:type="default" r:id="rId9"/>
      <w:pgSz w:w="16838" w:h="11905" w:orient="landscape"/>
      <w:pgMar w:top="1701" w:right="1134" w:bottom="850" w:left="1134" w:header="0" w:footer="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833" w:rsidRDefault="001F4833" w:rsidP="000334A1">
      <w:pPr>
        <w:spacing w:after="0" w:line="240" w:lineRule="auto"/>
      </w:pPr>
      <w:r>
        <w:separator/>
      </w:r>
    </w:p>
  </w:endnote>
  <w:endnote w:type="continuationSeparator" w:id="0">
    <w:p w:rsidR="001F4833" w:rsidRDefault="001F4833" w:rsidP="0003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5067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857301" w:rsidRPr="00F30C1F" w:rsidRDefault="002D3D67">
        <w:pPr>
          <w:pStyle w:val="a8"/>
          <w:jc w:val="right"/>
          <w:rPr>
            <w:rFonts w:ascii="Times New Roman" w:hAnsi="Times New Roman"/>
            <w:sz w:val="20"/>
            <w:szCs w:val="20"/>
          </w:rPr>
        </w:pPr>
        <w:r w:rsidRPr="00F30C1F">
          <w:rPr>
            <w:rFonts w:ascii="Times New Roman" w:hAnsi="Times New Roman"/>
            <w:sz w:val="20"/>
            <w:szCs w:val="20"/>
          </w:rPr>
          <w:fldChar w:fldCharType="begin"/>
        </w:r>
        <w:r w:rsidR="00857301" w:rsidRPr="00F30C1F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F30C1F">
          <w:rPr>
            <w:rFonts w:ascii="Times New Roman" w:hAnsi="Times New Roman"/>
            <w:sz w:val="20"/>
            <w:szCs w:val="20"/>
          </w:rPr>
          <w:fldChar w:fldCharType="separate"/>
        </w:r>
        <w:r w:rsidR="006B431F">
          <w:rPr>
            <w:rFonts w:ascii="Times New Roman" w:hAnsi="Times New Roman"/>
            <w:noProof/>
            <w:sz w:val="20"/>
            <w:szCs w:val="20"/>
          </w:rPr>
          <w:t>1</w:t>
        </w:r>
        <w:r w:rsidRPr="00F30C1F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857301" w:rsidRDefault="0085730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833" w:rsidRDefault="001F4833" w:rsidP="000334A1">
      <w:pPr>
        <w:spacing w:after="0" w:line="240" w:lineRule="auto"/>
      </w:pPr>
      <w:r>
        <w:separator/>
      </w:r>
    </w:p>
  </w:footnote>
  <w:footnote w:type="continuationSeparator" w:id="0">
    <w:p w:rsidR="001F4833" w:rsidRDefault="001F4833" w:rsidP="000334A1">
      <w:pPr>
        <w:spacing w:after="0" w:line="240" w:lineRule="auto"/>
      </w:pPr>
      <w:r>
        <w:continuationSeparator/>
      </w:r>
    </w:p>
  </w:footnote>
  <w:footnote w:id="1">
    <w:p w:rsidR="00857301" w:rsidRPr="00F3332D" w:rsidRDefault="00857301" w:rsidP="009614B4">
      <w:pPr>
        <w:pStyle w:val="ac"/>
        <w:jc w:val="both"/>
        <w:rPr>
          <w:sz w:val="18"/>
          <w:szCs w:val="18"/>
        </w:rPr>
      </w:pPr>
      <w:r w:rsidRPr="00F3332D">
        <w:rPr>
          <w:rStyle w:val="ae"/>
          <w:i/>
          <w:sz w:val="18"/>
          <w:szCs w:val="18"/>
        </w:rPr>
        <w:footnoteRef/>
      </w:r>
      <w:r w:rsidRPr="00F3332D">
        <w:rPr>
          <w:i/>
          <w:sz w:val="18"/>
          <w:szCs w:val="18"/>
        </w:rPr>
        <w:t xml:space="preserve"> </w:t>
      </w:r>
      <w:r w:rsidRPr="00F3332D">
        <w:rPr>
          <w:i/>
          <w:color w:val="000000"/>
          <w:sz w:val="18"/>
          <w:szCs w:val="18"/>
          <w:shd w:val="clear" w:color="auto" w:fill="FFFFFF"/>
        </w:rPr>
        <w:t xml:space="preserve">Отчетным годом </w:t>
      </w:r>
      <w:r w:rsidRPr="00F3332D">
        <w:rPr>
          <w:color w:val="000000"/>
          <w:sz w:val="18"/>
          <w:szCs w:val="18"/>
          <w:shd w:val="clear" w:color="auto" w:fill="FFFFFF"/>
        </w:rPr>
        <w:t>является календарный год - с 1 января по 31 декабря включительно.</w:t>
      </w:r>
      <w:r w:rsidRPr="00F3332D">
        <w:rPr>
          <w:i/>
          <w:color w:val="000000"/>
          <w:sz w:val="18"/>
          <w:szCs w:val="18"/>
          <w:shd w:val="clear" w:color="auto" w:fill="FFFFFF"/>
        </w:rPr>
        <w:t xml:space="preserve"> Первым отчетным годом </w:t>
      </w:r>
      <w:r w:rsidRPr="00F3332D">
        <w:rPr>
          <w:color w:val="000000"/>
          <w:sz w:val="18"/>
          <w:szCs w:val="18"/>
          <w:shd w:val="clear" w:color="auto" w:fill="FFFFFF"/>
        </w:rPr>
        <w:t>является период с</w:t>
      </w:r>
      <w:r w:rsidRPr="00F3332D">
        <w:rPr>
          <w:rStyle w:val="apple-converted-space"/>
          <w:color w:val="000000"/>
          <w:sz w:val="18"/>
          <w:szCs w:val="18"/>
          <w:shd w:val="clear" w:color="auto" w:fill="FFFFFF"/>
        </w:rPr>
        <w:t xml:space="preserve"> даты вступления в силу решения СРО </w:t>
      </w:r>
      <w:r w:rsidRPr="00F3332D">
        <w:rPr>
          <w:color w:val="000000"/>
          <w:sz w:val="18"/>
          <w:szCs w:val="18"/>
          <w:shd w:val="clear" w:color="auto" w:fill="FFFFFF"/>
        </w:rPr>
        <w:t>о приеме в члены саморегулируемой организации с предоставлением такому члену СРО  права участия в заключении договоров подряда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 w:rsidRPr="002259AC">
        <w:rPr>
          <w:sz w:val="18"/>
          <w:szCs w:val="18"/>
        </w:rPr>
        <w:t>на подготовку проектной документации,</w:t>
      </w:r>
      <w:r w:rsidRPr="002259AC">
        <w:rPr>
          <w:color w:val="000000"/>
          <w:sz w:val="18"/>
          <w:szCs w:val="18"/>
          <w:shd w:val="clear" w:color="auto" w:fill="FFFFFF"/>
        </w:rPr>
        <w:t xml:space="preserve"> с</w:t>
      </w:r>
      <w:r w:rsidRPr="00F3332D">
        <w:rPr>
          <w:color w:val="000000"/>
          <w:sz w:val="18"/>
          <w:szCs w:val="18"/>
          <w:shd w:val="clear" w:color="auto" w:fill="FFFFFF"/>
        </w:rPr>
        <w:t xml:space="preserve"> использованием конкурентных способов заключения договоров</w:t>
      </w:r>
      <w:r w:rsidRPr="00F3332D"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 w:rsidRPr="00F3332D">
        <w:rPr>
          <w:color w:val="000000"/>
          <w:sz w:val="18"/>
          <w:szCs w:val="18"/>
          <w:shd w:val="clear" w:color="auto" w:fill="FFFFFF"/>
        </w:rPr>
        <w:t xml:space="preserve"> по 31 декабря того же календарного года включительно</w:t>
      </w:r>
    </w:p>
  </w:footnote>
  <w:footnote w:id="2">
    <w:p w:rsidR="00857301" w:rsidRPr="00F3332D" w:rsidRDefault="00857301" w:rsidP="009614B4">
      <w:pPr>
        <w:pStyle w:val="ac"/>
        <w:keepLines/>
        <w:widowControl w:val="0"/>
        <w:spacing w:line="264" w:lineRule="auto"/>
        <w:jc w:val="both"/>
        <w:rPr>
          <w:sz w:val="18"/>
          <w:szCs w:val="18"/>
        </w:rPr>
      </w:pPr>
      <w:r w:rsidRPr="00F3332D">
        <w:rPr>
          <w:rStyle w:val="ae"/>
          <w:sz w:val="18"/>
          <w:szCs w:val="18"/>
        </w:rPr>
        <w:footnoteRef/>
      </w:r>
      <w:r w:rsidRPr="00F3332D">
        <w:rPr>
          <w:sz w:val="18"/>
          <w:szCs w:val="18"/>
        </w:rPr>
        <w:t xml:space="preserve"> Под </w:t>
      </w:r>
      <w:r w:rsidRPr="00F3332D">
        <w:rPr>
          <w:i/>
          <w:sz w:val="18"/>
          <w:szCs w:val="18"/>
        </w:rPr>
        <w:t>ненадлежащим исполнением</w:t>
      </w:r>
      <w:r w:rsidRPr="00F3332D">
        <w:rPr>
          <w:sz w:val="18"/>
          <w:szCs w:val="18"/>
        </w:rPr>
        <w:t xml:space="preserve"> договорного обязательства в ГК РФ понимается его исполнение при нарушении отдельных условий договора, когда в целом обязательство сохраняет свою силу.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301" w:rsidRPr="00AA01FB" w:rsidRDefault="00857301" w:rsidP="00AA01F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2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8"/>
        <w:szCs w:val="28"/>
        <w:u w:val="no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1E279AB"/>
    <w:multiLevelType w:val="hybridMultilevel"/>
    <w:tmpl w:val="C5B8AACC"/>
    <w:lvl w:ilvl="0" w:tplc="B684999E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2">
    <w:nsid w:val="1F8B5028"/>
    <w:multiLevelType w:val="hybridMultilevel"/>
    <w:tmpl w:val="C816A2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84522F5"/>
    <w:multiLevelType w:val="hybridMultilevel"/>
    <w:tmpl w:val="9EF493FA"/>
    <w:lvl w:ilvl="0" w:tplc="2A02EA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720448"/>
    <w:multiLevelType w:val="hybridMultilevel"/>
    <w:tmpl w:val="5380C530"/>
    <w:lvl w:ilvl="0" w:tplc="FA9E3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69B0AD0"/>
    <w:multiLevelType w:val="hybridMultilevel"/>
    <w:tmpl w:val="F1783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D153F"/>
    <w:multiLevelType w:val="hybridMultilevel"/>
    <w:tmpl w:val="9D2659F4"/>
    <w:lvl w:ilvl="0" w:tplc="B630DDE0">
      <w:start w:val="1"/>
      <w:numFmt w:val="decimal"/>
      <w:lvlText w:val="%1."/>
      <w:lvlJc w:val="left"/>
      <w:pPr>
        <w:ind w:left="1796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7">
    <w:nsid w:val="5968256D"/>
    <w:multiLevelType w:val="hybridMultilevel"/>
    <w:tmpl w:val="1480C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90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C2302C"/>
    <w:multiLevelType w:val="hybridMultilevel"/>
    <w:tmpl w:val="CD5CB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60482"/>
    <w:multiLevelType w:val="hybridMultilevel"/>
    <w:tmpl w:val="C5B8AACC"/>
    <w:lvl w:ilvl="0" w:tplc="B684999E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>
    <w:nsid w:val="7D1140E0"/>
    <w:multiLevelType w:val="hybridMultilevel"/>
    <w:tmpl w:val="14D46C9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/>
  <w:rsids>
    <w:rsidRoot w:val="0095481D"/>
    <w:rsid w:val="00002B1D"/>
    <w:rsid w:val="00004E0B"/>
    <w:rsid w:val="00015147"/>
    <w:rsid w:val="00023183"/>
    <w:rsid w:val="00027314"/>
    <w:rsid w:val="0003095E"/>
    <w:rsid w:val="00030A20"/>
    <w:rsid w:val="000334A1"/>
    <w:rsid w:val="000368C0"/>
    <w:rsid w:val="000369F0"/>
    <w:rsid w:val="00041481"/>
    <w:rsid w:val="00046128"/>
    <w:rsid w:val="00047DFF"/>
    <w:rsid w:val="0005336A"/>
    <w:rsid w:val="000606EA"/>
    <w:rsid w:val="000639CF"/>
    <w:rsid w:val="000659E8"/>
    <w:rsid w:val="00067C53"/>
    <w:rsid w:val="00067E30"/>
    <w:rsid w:val="00070BE4"/>
    <w:rsid w:val="000745FE"/>
    <w:rsid w:val="00076165"/>
    <w:rsid w:val="000807E8"/>
    <w:rsid w:val="000845C3"/>
    <w:rsid w:val="00086416"/>
    <w:rsid w:val="00095876"/>
    <w:rsid w:val="00095D03"/>
    <w:rsid w:val="000A4791"/>
    <w:rsid w:val="000A6F3C"/>
    <w:rsid w:val="000B210D"/>
    <w:rsid w:val="000B280F"/>
    <w:rsid w:val="000C5B27"/>
    <w:rsid w:val="000E3E2A"/>
    <w:rsid w:val="000E5752"/>
    <w:rsid w:val="000F18EB"/>
    <w:rsid w:val="000F6431"/>
    <w:rsid w:val="000F6A96"/>
    <w:rsid w:val="00113387"/>
    <w:rsid w:val="0011380D"/>
    <w:rsid w:val="0012042A"/>
    <w:rsid w:val="001209A8"/>
    <w:rsid w:val="00126FCF"/>
    <w:rsid w:val="00127319"/>
    <w:rsid w:val="00147E1E"/>
    <w:rsid w:val="00152832"/>
    <w:rsid w:val="00164474"/>
    <w:rsid w:val="00165B65"/>
    <w:rsid w:val="00173F78"/>
    <w:rsid w:val="001773CB"/>
    <w:rsid w:val="00177B41"/>
    <w:rsid w:val="00181280"/>
    <w:rsid w:val="0019211D"/>
    <w:rsid w:val="0019237E"/>
    <w:rsid w:val="001976F2"/>
    <w:rsid w:val="001A0DCB"/>
    <w:rsid w:val="001A685E"/>
    <w:rsid w:val="001A6AD5"/>
    <w:rsid w:val="001A7932"/>
    <w:rsid w:val="001B0391"/>
    <w:rsid w:val="001B28E8"/>
    <w:rsid w:val="001B7483"/>
    <w:rsid w:val="001D1772"/>
    <w:rsid w:val="001D3D0B"/>
    <w:rsid w:val="001D636A"/>
    <w:rsid w:val="001D7964"/>
    <w:rsid w:val="001F24B7"/>
    <w:rsid w:val="001F2516"/>
    <w:rsid w:val="001F4833"/>
    <w:rsid w:val="001F6402"/>
    <w:rsid w:val="0020781A"/>
    <w:rsid w:val="00213497"/>
    <w:rsid w:val="002144CB"/>
    <w:rsid w:val="0021524F"/>
    <w:rsid w:val="0022016B"/>
    <w:rsid w:val="002259AC"/>
    <w:rsid w:val="00233B0E"/>
    <w:rsid w:val="00246589"/>
    <w:rsid w:val="00253A3B"/>
    <w:rsid w:val="00260A7B"/>
    <w:rsid w:val="00264BDB"/>
    <w:rsid w:val="002705D6"/>
    <w:rsid w:val="00270CF8"/>
    <w:rsid w:val="002719B1"/>
    <w:rsid w:val="002740A3"/>
    <w:rsid w:val="00281F25"/>
    <w:rsid w:val="00293DC3"/>
    <w:rsid w:val="002948D4"/>
    <w:rsid w:val="002A00C9"/>
    <w:rsid w:val="002A346B"/>
    <w:rsid w:val="002A3B0B"/>
    <w:rsid w:val="002A664E"/>
    <w:rsid w:val="002A7E9D"/>
    <w:rsid w:val="002B0048"/>
    <w:rsid w:val="002B6012"/>
    <w:rsid w:val="002C0E27"/>
    <w:rsid w:val="002C0F9A"/>
    <w:rsid w:val="002C18B6"/>
    <w:rsid w:val="002D03D6"/>
    <w:rsid w:val="002D0B0B"/>
    <w:rsid w:val="002D3D67"/>
    <w:rsid w:val="002D49B6"/>
    <w:rsid w:val="002E7861"/>
    <w:rsid w:val="00304F5E"/>
    <w:rsid w:val="00307950"/>
    <w:rsid w:val="00313666"/>
    <w:rsid w:val="00323253"/>
    <w:rsid w:val="00323531"/>
    <w:rsid w:val="00326F9C"/>
    <w:rsid w:val="00332F20"/>
    <w:rsid w:val="00333E66"/>
    <w:rsid w:val="003406C7"/>
    <w:rsid w:val="00341FFC"/>
    <w:rsid w:val="00361737"/>
    <w:rsid w:val="0036405D"/>
    <w:rsid w:val="0036479C"/>
    <w:rsid w:val="003866B4"/>
    <w:rsid w:val="00390BF5"/>
    <w:rsid w:val="00393CE1"/>
    <w:rsid w:val="0039658E"/>
    <w:rsid w:val="003975CB"/>
    <w:rsid w:val="003A4F32"/>
    <w:rsid w:val="003A6C0A"/>
    <w:rsid w:val="003B199D"/>
    <w:rsid w:val="003B35B6"/>
    <w:rsid w:val="003B62E1"/>
    <w:rsid w:val="003C0D2A"/>
    <w:rsid w:val="003D0B2A"/>
    <w:rsid w:val="003D0C44"/>
    <w:rsid w:val="003D75CD"/>
    <w:rsid w:val="003E23A3"/>
    <w:rsid w:val="003E6EF0"/>
    <w:rsid w:val="003E729F"/>
    <w:rsid w:val="003F435E"/>
    <w:rsid w:val="00401305"/>
    <w:rsid w:val="004053ED"/>
    <w:rsid w:val="00405E41"/>
    <w:rsid w:val="004072DF"/>
    <w:rsid w:val="004105C8"/>
    <w:rsid w:val="00410D09"/>
    <w:rsid w:val="00411E04"/>
    <w:rsid w:val="004230D1"/>
    <w:rsid w:val="00423BC6"/>
    <w:rsid w:val="004332B5"/>
    <w:rsid w:val="00435345"/>
    <w:rsid w:val="004367B3"/>
    <w:rsid w:val="00437A07"/>
    <w:rsid w:val="00440486"/>
    <w:rsid w:val="0044295C"/>
    <w:rsid w:val="00442D0B"/>
    <w:rsid w:val="0044304A"/>
    <w:rsid w:val="004449A2"/>
    <w:rsid w:val="00450A12"/>
    <w:rsid w:val="00451CD2"/>
    <w:rsid w:val="00454BF7"/>
    <w:rsid w:val="0046186F"/>
    <w:rsid w:val="004628A5"/>
    <w:rsid w:val="00465CE4"/>
    <w:rsid w:val="00470E93"/>
    <w:rsid w:val="0047105B"/>
    <w:rsid w:val="00482909"/>
    <w:rsid w:val="00484A20"/>
    <w:rsid w:val="004A1872"/>
    <w:rsid w:val="004A62C9"/>
    <w:rsid w:val="004B2672"/>
    <w:rsid w:val="004C07AD"/>
    <w:rsid w:val="004C1B73"/>
    <w:rsid w:val="004C3C8C"/>
    <w:rsid w:val="004C5E73"/>
    <w:rsid w:val="004D23A4"/>
    <w:rsid w:val="004D4152"/>
    <w:rsid w:val="004E2C8A"/>
    <w:rsid w:val="004F5174"/>
    <w:rsid w:val="004F7C57"/>
    <w:rsid w:val="004F7C90"/>
    <w:rsid w:val="00511214"/>
    <w:rsid w:val="00512024"/>
    <w:rsid w:val="00514B23"/>
    <w:rsid w:val="00521EC5"/>
    <w:rsid w:val="00522400"/>
    <w:rsid w:val="00530EA9"/>
    <w:rsid w:val="005338A5"/>
    <w:rsid w:val="00535D0A"/>
    <w:rsid w:val="00536242"/>
    <w:rsid w:val="00540AC4"/>
    <w:rsid w:val="005522BE"/>
    <w:rsid w:val="00555BAA"/>
    <w:rsid w:val="00555D58"/>
    <w:rsid w:val="005607CC"/>
    <w:rsid w:val="00564EF3"/>
    <w:rsid w:val="00565D1A"/>
    <w:rsid w:val="00566DF8"/>
    <w:rsid w:val="005704ED"/>
    <w:rsid w:val="00571BC8"/>
    <w:rsid w:val="00571DD7"/>
    <w:rsid w:val="0057366D"/>
    <w:rsid w:val="00574B83"/>
    <w:rsid w:val="00577DC4"/>
    <w:rsid w:val="00580299"/>
    <w:rsid w:val="005943D1"/>
    <w:rsid w:val="00596C28"/>
    <w:rsid w:val="00596E53"/>
    <w:rsid w:val="005C01BC"/>
    <w:rsid w:val="005C340F"/>
    <w:rsid w:val="005D3447"/>
    <w:rsid w:val="005E28D4"/>
    <w:rsid w:val="005E6EAE"/>
    <w:rsid w:val="005E7234"/>
    <w:rsid w:val="005E755A"/>
    <w:rsid w:val="005F246B"/>
    <w:rsid w:val="005F298F"/>
    <w:rsid w:val="005F32D8"/>
    <w:rsid w:val="00600E9F"/>
    <w:rsid w:val="00615092"/>
    <w:rsid w:val="0062463B"/>
    <w:rsid w:val="0062489A"/>
    <w:rsid w:val="00624DD9"/>
    <w:rsid w:val="006254D3"/>
    <w:rsid w:val="006263B5"/>
    <w:rsid w:val="00626ACB"/>
    <w:rsid w:val="00632FC4"/>
    <w:rsid w:val="00633E8A"/>
    <w:rsid w:val="00634369"/>
    <w:rsid w:val="00641993"/>
    <w:rsid w:val="00642CD9"/>
    <w:rsid w:val="006438C8"/>
    <w:rsid w:val="006456AF"/>
    <w:rsid w:val="00646839"/>
    <w:rsid w:val="00652E31"/>
    <w:rsid w:val="00660C4D"/>
    <w:rsid w:val="006646AE"/>
    <w:rsid w:val="006704C3"/>
    <w:rsid w:val="00672241"/>
    <w:rsid w:val="00672A88"/>
    <w:rsid w:val="0067528A"/>
    <w:rsid w:val="00680505"/>
    <w:rsid w:val="006819CB"/>
    <w:rsid w:val="00684BB0"/>
    <w:rsid w:val="00690D29"/>
    <w:rsid w:val="0069708D"/>
    <w:rsid w:val="00697B76"/>
    <w:rsid w:val="006A18F3"/>
    <w:rsid w:val="006A2490"/>
    <w:rsid w:val="006A5B5B"/>
    <w:rsid w:val="006B431F"/>
    <w:rsid w:val="006B7CA5"/>
    <w:rsid w:val="006C7F64"/>
    <w:rsid w:val="006D4FF4"/>
    <w:rsid w:val="006E0EF7"/>
    <w:rsid w:val="006E55EA"/>
    <w:rsid w:val="006F134E"/>
    <w:rsid w:val="006F2BAA"/>
    <w:rsid w:val="006F2D05"/>
    <w:rsid w:val="006F79E9"/>
    <w:rsid w:val="00701A79"/>
    <w:rsid w:val="007054F8"/>
    <w:rsid w:val="00706F03"/>
    <w:rsid w:val="00707249"/>
    <w:rsid w:val="007123E6"/>
    <w:rsid w:val="007144F9"/>
    <w:rsid w:val="0071737C"/>
    <w:rsid w:val="00726FFD"/>
    <w:rsid w:val="00727171"/>
    <w:rsid w:val="007551D8"/>
    <w:rsid w:val="00755AFB"/>
    <w:rsid w:val="0076231F"/>
    <w:rsid w:val="00780763"/>
    <w:rsid w:val="00783B22"/>
    <w:rsid w:val="007857DD"/>
    <w:rsid w:val="00785B2A"/>
    <w:rsid w:val="00786066"/>
    <w:rsid w:val="00790522"/>
    <w:rsid w:val="00794CF1"/>
    <w:rsid w:val="00795EB9"/>
    <w:rsid w:val="00795FBB"/>
    <w:rsid w:val="0079674D"/>
    <w:rsid w:val="00797F10"/>
    <w:rsid w:val="007A560D"/>
    <w:rsid w:val="007A65C4"/>
    <w:rsid w:val="007B162C"/>
    <w:rsid w:val="007B176C"/>
    <w:rsid w:val="007B5843"/>
    <w:rsid w:val="007B7F65"/>
    <w:rsid w:val="007D051C"/>
    <w:rsid w:val="007D3A01"/>
    <w:rsid w:val="007D3C2B"/>
    <w:rsid w:val="007D5979"/>
    <w:rsid w:val="007D5EA0"/>
    <w:rsid w:val="007E0D70"/>
    <w:rsid w:val="007E7391"/>
    <w:rsid w:val="007F34C5"/>
    <w:rsid w:val="007F465F"/>
    <w:rsid w:val="008022E0"/>
    <w:rsid w:val="00803771"/>
    <w:rsid w:val="008068D2"/>
    <w:rsid w:val="008139CE"/>
    <w:rsid w:val="00831F79"/>
    <w:rsid w:val="0084208F"/>
    <w:rsid w:val="00846C08"/>
    <w:rsid w:val="008474A8"/>
    <w:rsid w:val="0085166C"/>
    <w:rsid w:val="00855B37"/>
    <w:rsid w:val="0085686D"/>
    <w:rsid w:val="00857301"/>
    <w:rsid w:val="008607AD"/>
    <w:rsid w:val="00864DFD"/>
    <w:rsid w:val="00865CB7"/>
    <w:rsid w:val="00866D6F"/>
    <w:rsid w:val="008675F4"/>
    <w:rsid w:val="0087185A"/>
    <w:rsid w:val="00871EA9"/>
    <w:rsid w:val="008921DB"/>
    <w:rsid w:val="0089713C"/>
    <w:rsid w:val="008A3F99"/>
    <w:rsid w:val="008A7FF1"/>
    <w:rsid w:val="008B2978"/>
    <w:rsid w:val="008C3A9B"/>
    <w:rsid w:val="008D3830"/>
    <w:rsid w:val="008D4BCD"/>
    <w:rsid w:val="008D55EA"/>
    <w:rsid w:val="008E0617"/>
    <w:rsid w:val="008F4F76"/>
    <w:rsid w:val="00902518"/>
    <w:rsid w:val="0090593F"/>
    <w:rsid w:val="0090611F"/>
    <w:rsid w:val="00914D46"/>
    <w:rsid w:val="00915397"/>
    <w:rsid w:val="009228D7"/>
    <w:rsid w:val="009234D1"/>
    <w:rsid w:val="00924B32"/>
    <w:rsid w:val="00926184"/>
    <w:rsid w:val="0092731F"/>
    <w:rsid w:val="009308D5"/>
    <w:rsid w:val="00934E67"/>
    <w:rsid w:val="0094054E"/>
    <w:rsid w:val="00941BF4"/>
    <w:rsid w:val="009426DA"/>
    <w:rsid w:val="009450C0"/>
    <w:rsid w:val="00947484"/>
    <w:rsid w:val="009503A5"/>
    <w:rsid w:val="00950AFE"/>
    <w:rsid w:val="009533F5"/>
    <w:rsid w:val="009545EA"/>
    <w:rsid w:val="0095481D"/>
    <w:rsid w:val="009566F2"/>
    <w:rsid w:val="009571A5"/>
    <w:rsid w:val="0096104B"/>
    <w:rsid w:val="009614B4"/>
    <w:rsid w:val="00962CC1"/>
    <w:rsid w:val="009730C5"/>
    <w:rsid w:val="00973C84"/>
    <w:rsid w:val="009756F1"/>
    <w:rsid w:val="00980DB5"/>
    <w:rsid w:val="00982426"/>
    <w:rsid w:val="009870B4"/>
    <w:rsid w:val="0099613C"/>
    <w:rsid w:val="009A0264"/>
    <w:rsid w:val="009A19DF"/>
    <w:rsid w:val="009B0320"/>
    <w:rsid w:val="009B13FB"/>
    <w:rsid w:val="009C3025"/>
    <w:rsid w:val="009C4CE9"/>
    <w:rsid w:val="009D1D08"/>
    <w:rsid w:val="009D3060"/>
    <w:rsid w:val="009E426D"/>
    <w:rsid w:val="009F02DD"/>
    <w:rsid w:val="009F7907"/>
    <w:rsid w:val="00A041F4"/>
    <w:rsid w:val="00A054CE"/>
    <w:rsid w:val="00A0564E"/>
    <w:rsid w:val="00A0768F"/>
    <w:rsid w:val="00A1086F"/>
    <w:rsid w:val="00A10F36"/>
    <w:rsid w:val="00A156F7"/>
    <w:rsid w:val="00A17E38"/>
    <w:rsid w:val="00A2279B"/>
    <w:rsid w:val="00A24633"/>
    <w:rsid w:val="00A25BB5"/>
    <w:rsid w:val="00A26AE3"/>
    <w:rsid w:val="00A36D4D"/>
    <w:rsid w:val="00A36FE8"/>
    <w:rsid w:val="00A42751"/>
    <w:rsid w:val="00A431D8"/>
    <w:rsid w:val="00A44757"/>
    <w:rsid w:val="00A44E3C"/>
    <w:rsid w:val="00A45D09"/>
    <w:rsid w:val="00A468B3"/>
    <w:rsid w:val="00A56B42"/>
    <w:rsid w:val="00A56F74"/>
    <w:rsid w:val="00A60F42"/>
    <w:rsid w:val="00A630A0"/>
    <w:rsid w:val="00A8558C"/>
    <w:rsid w:val="00A86E5F"/>
    <w:rsid w:val="00A95733"/>
    <w:rsid w:val="00AA0034"/>
    <w:rsid w:val="00AA01FB"/>
    <w:rsid w:val="00AA13F5"/>
    <w:rsid w:val="00AA1EF4"/>
    <w:rsid w:val="00AB2647"/>
    <w:rsid w:val="00AB4723"/>
    <w:rsid w:val="00AC03AF"/>
    <w:rsid w:val="00AC7915"/>
    <w:rsid w:val="00AC7B12"/>
    <w:rsid w:val="00AD5D04"/>
    <w:rsid w:val="00AE0CDA"/>
    <w:rsid w:val="00AE1668"/>
    <w:rsid w:val="00AE1FB9"/>
    <w:rsid w:val="00AE2BCC"/>
    <w:rsid w:val="00AE6600"/>
    <w:rsid w:val="00AE7D7E"/>
    <w:rsid w:val="00AF2CCA"/>
    <w:rsid w:val="00AF61D2"/>
    <w:rsid w:val="00B06FCB"/>
    <w:rsid w:val="00B10EEF"/>
    <w:rsid w:val="00B15CF4"/>
    <w:rsid w:val="00B26B47"/>
    <w:rsid w:val="00B31E51"/>
    <w:rsid w:val="00B33324"/>
    <w:rsid w:val="00B35AA6"/>
    <w:rsid w:val="00B3764F"/>
    <w:rsid w:val="00B37746"/>
    <w:rsid w:val="00B44F8D"/>
    <w:rsid w:val="00B456C4"/>
    <w:rsid w:val="00B501FF"/>
    <w:rsid w:val="00B50F19"/>
    <w:rsid w:val="00B51285"/>
    <w:rsid w:val="00B51DDB"/>
    <w:rsid w:val="00B53EDE"/>
    <w:rsid w:val="00B621D1"/>
    <w:rsid w:val="00B62647"/>
    <w:rsid w:val="00B64703"/>
    <w:rsid w:val="00B6561A"/>
    <w:rsid w:val="00B67976"/>
    <w:rsid w:val="00B72A2A"/>
    <w:rsid w:val="00B80D35"/>
    <w:rsid w:val="00B860EE"/>
    <w:rsid w:val="00B873C8"/>
    <w:rsid w:val="00B87431"/>
    <w:rsid w:val="00B87F16"/>
    <w:rsid w:val="00B9228F"/>
    <w:rsid w:val="00B9247E"/>
    <w:rsid w:val="00B95994"/>
    <w:rsid w:val="00B971F4"/>
    <w:rsid w:val="00BA7A91"/>
    <w:rsid w:val="00BB081E"/>
    <w:rsid w:val="00BB40BD"/>
    <w:rsid w:val="00BB7931"/>
    <w:rsid w:val="00BC36E1"/>
    <w:rsid w:val="00BE37A9"/>
    <w:rsid w:val="00BF52B0"/>
    <w:rsid w:val="00C06A9D"/>
    <w:rsid w:val="00C07924"/>
    <w:rsid w:val="00C15589"/>
    <w:rsid w:val="00C2260A"/>
    <w:rsid w:val="00C237FA"/>
    <w:rsid w:val="00C24FE6"/>
    <w:rsid w:val="00C43681"/>
    <w:rsid w:val="00C43E6E"/>
    <w:rsid w:val="00C46169"/>
    <w:rsid w:val="00C465E8"/>
    <w:rsid w:val="00C674B0"/>
    <w:rsid w:val="00C70CA8"/>
    <w:rsid w:val="00C74982"/>
    <w:rsid w:val="00C76786"/>
    <w:rsid w:val="00C86F08"/>
    <w:rsid w:val="00C87609"/>
    <w:rsid w:val="00C9434F"/>
    <w:rsid w:val="00C97A9C"/>
    <w:rsid w:val="00CA71F0"/>
    <w:rsid w:val="00CC1F12"/>
    <w:rsid w:val="00CC21FF"/>
    <w:rsid w:val="00CE5555"/>
    <w:rsid w:val="00CE576B"/>
    <w:rsid w:val="00CF2121"/>
    <w:rsid w:val="00CF46AB"/>
    <w:rsid w:val="00CF5FF4"/>
    <w:rsid w:val="00D010A3"/>
    <w:rsid w:val="00D02BCE"/>
    <w:rsid w:val="00D02F5E"/>
    <w:rsid w:val="00D06C54"/>
    <w:rsid w:val="00D208A6"/>
    <w:rsid w:val="00D27D12"/>
    <w:rsid w:val="00D3436B"/>
    <w:rsid w:val="00D3651B"/>
    <w:rsid w:val="00D4258E"/>
    <w:rsid w:val="00D536E3"/>
    <w:rsid w:val="00D663F5"/>
    <w:rsid w:val="00D76CC4"/>
    <w:rsid w:val="00D8089B"/>
    <w:rsid w:val="00D83509"/>
    <w:rsid w:val="00D95326"/>
    <w:rsid w:val="00D96468"/>
    <w:rsid w:val="00D9654C"/>
    <w:rsid w:val="00D979BC"/>
    <w:rsid w:val="00DA4A29"/>
    <w:rsid w:val="00DA634B"/>
    <w:rsid w:val="00DA7F70"/>
    <w:rsid w:val="00DB0329"/>
    <w:rsid w:val="00DC1B4A"/>
    <w:rsid w:val="00DD10F0"/>
    <w:rsid w:val="00DD541B"/>
    <w:rsid w:val="00DE5F41"/>
    <w:rsid w:val="00E02941"/>
    <w:rsid w:val="00E02BA0"/>
    <w:rsid w:val="00E039F1"/>
    <w:rsid w:val="00E1663E"/>
    <w:rsid w:val="00E20CE8"/>
    <w:rsid w:val="00E21D50"/>
    <w:rsid w:val="00E36A0F"/>
    <w:rsid w:val="00E378DA"/>
    <w:rsid w:val="00E436EC"/>
    <w:rsid w:val="00E448FB"/>
    <w:rsid w:val="00E46247"/>
    <w:rsid w:val="00E467A4"/>
    <w:rsid w:val="00E46CEF"/>
    <w:rsid w:val="00E471CF"/>
    <w:rsid w:val="00E57B3D"/>
    <w:rsid w:val="00E71452"/>
    <w:rsid w:val="00E75E13"/>
    <w:rsid w:val="00E76683"/>
    <w:rsid w:val="00E800D5"/>
    <w:rsid w:val="00E80728"/>
    <w:rsid w:val="00E80DDC"/>
    <w:rsid w:val="00E84B46"/>
    <w:rsid w:val="00E8528E"/>
    <w:rsid w:val="00E86499"/>
    <w:rsid w:val="00E867B6"/>
    <w:rsid w:val="00E92A9A"/>
    <w:rsid w:val="00E93EC3"/>
    <w:rsid w:val="00E94427"/>
    <w:rsid w:val="00E97C5B"/>
    <w:rsid w:val="00EB04A8"/>
    <w:rsid w:val="00EB10DE"/>
    <w:rsid w:val="00EB16AC"/>
    <w:rsid w:val="00EB2113"/>
    <w:rsid w:val="00EC2934"/>
    <w:rsid w:val="00EC71CD"/>
    <w:rsid w:val="00ED5037"/>
    <w:rsid w:val="00ED7E07"/>
    <w:rsid w:val="00EE6ED1"/>
    <w:rsid w:val="00EF32CE"/>
    <w:rsid w:val="00EF52BE"/>
    <w:rsid w:val="00EF5369"/>
    <w:rsid w:val="00F017DF"/>
    <w:rsid w:val="00F035AB"/>
    <w:rsid w:val="00F07A37"/>
    <w:rsid w:val="00F14F62"/>
    <w:rsid w:val="00F16662"/>
    <w:rsid w:val="00F24D24"/>
    <w:rsid w:val="00F26551"/>
    <w:rsid w:val="00F306D0"/>
    <w:rsid w:val="00F30C1F"/>
    <w:rsid w:val="00F33444"/>
    <w:rsid w:val="00F336CC"/>
    <w:rsid w:val="00F350C6"/>
    <w:rsid w:val="00F35964"/>
    <w:rsid w:val="00F41EE2"/>
    <w:rsid w:val="00F45AF4"/>
    <w:rsid w:val="00F51BC5"/>
    <w:rsid w:val="00F5243F"/>
    <w:rsid w:val="00F66357"/>
    <w:rsid w:val="00F74BC9"/>
    <w:rsid w:val="00F77A58"/>
    <w:rsid w:val="00F80A44"/>
    <w:rsid w:val="00F8150A"/>
    <w:rsid w:val="00F925E8"/>
    <w:rsid w:val="00F92AFF"/>
    <w:rsid w:val="00F934FD"/>
    <w:rsid w:val="00F96379"/>
    <w:rsid w:val="00F971BD"/>
    <w:rsid w:val="00FA0548"/>
    <w:rsid w:val="00FA3EC8"/>
    <w:rsid w:val="00FB33B9"/>
    <w:rsid w:val="00FC19EA"/>
    <w:rsid w:val="00FC202F"/>
    <w:rsid w:val="00FC4294"/>
    <w:rsid w:val="00FC72E9"/>
    <w:rsid w:val="00FD2508"/>
    <w:rsid w:val="00FD5028"/>
    <w:rsid w:val="00FD68F2"/>
    <w:rsid w:val="00FD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A2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81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9548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4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uiPriority w:val="22"/>
    <w:qFormat/>
    <w:rsid w:val="0095481D"/>
    <w:rPr>
      <w:b/>
      <w:bCs/>
    </w:rPr>
  </w:style>
  <w:style w:type="character" w:customStyle="1" w:styleId="apple-converted-space">
    <w:name w:val="apple-converted-space"/>
    <w:basedOn w:val="a0"/>
    <w:rsid w:val="00514B23"/>
  </w:style>
  <w:style w:type="character" w:customStyle="1" w:styleId="FontStyle17">
    <w:name w:val="Font Style17"/>
    <w:uiPriority w:val="99"/>
    <w:rsid w:val="009D1D08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21">
    <w:name w:val="Font Style21"/>
    <w:uiPriority w:val="99"/>
    <w:rsid w:val="009D1D08"/>
    <w:rPr>
      <w:rFonts w:ascii="Times New Roman" w:hAnsi="Times New Roman" w:cs="Times New Roman"/>
      <w:b/>
      <w:bCs/>
      <w:sz w:val="22"/>
      <w:szCs w:val="22"/>
    </w:rPr>
  </w:style>
  <w:style w:type="paragraph" w:customStyle="1" w:styleId="1">
    <w:name w:val="Без интервала1"/>
    <w:uiPriority w:val="1"/>
    <w:qFormat/>
    <w:rsid w:val="009D1D08"/>
    <w:rPr>
      <w:rFonts w:ascii="Cambria" w:eastAsia="MS Mincho" w:hAnsi="Cambria"/>
      <w:sz w:val="22"/>
      <w:szCs w:val="22"/>
    </w:rPr>
  </w:style>
  <w:style w:type="paragraph" w:customStyle="1" w:styleId="2">
    <w:name w:val="Без интервала2"/>
    <w:uiPriority w:val="1"/>
    <w:qFormat/>
    <w:rsid w:val="00855B37"/>
    <w:rPr>
      <w:rFonts w:ascii="Cambria" w:eastAsia="MS Mincho" w:hAnsi="Cambria"/>
      <w:sz w:val="22"/>
      <w:szCs w:val="22"/>
    </w:rPr>
  </w:style>
  <w:style w:type="paragraph" w:customStyle="1" w:styleId="3">
    <w:name w:val="Без интервала3"/>
    <w:uiPriority w:val="1"/>
    <w:qFormat/>
    <w:rsid w:val="008022E0"/>
    <w:rPr>
      <w:rFonts w:ascii="Cambria" w:eastAsia="MS Mincho" w:hAnsi="Cambria"/>
      <w:sz w:val="22"/>
      <w:szCs w:val="22"/>
    </w:rPr>
  </w:style>
  <w:style w:type="paragraph" w:styleId="a6">
    <w:name w:val="header"/>
    <w:basedOn w:val="a"/>
    <w:link w:val="a7"/>
    <w:unhideWhenUsed/>
    <w:rsid w:val="0003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0334A1"/>
  </w:style>
  <w:style w:type="paragraph" w:styleId="a8">
    <w:name w:val="footer"/>
    <w:basedOn w:val="a"/>
    <w:link w:val="a9"/>
    <w:uiPriority w:val="99"/>
    <w:unhideWhenUsed/>
    <w:rsid w:val="0003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34A1"/>
  </w:style>
  <w:style w:type="paragraph" w:styleId="aa">
    <w:name w:val="Balloon Text"/>
    <w:basedOn w:val="a"/>
    <w:link w:val="ab"/>
    <w:uiPriority w:val="99"/>
    <w:semiHidden/>
    <w:unhideWhenUsed/>
    <w:rsid w:val="000334A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0334A1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rsid w:val="000F18EB"/>
  </w:style>
  <w:style w:type="paragraph" w:styleId="ac">
    <w:name w:val="footnote text"/>
    <w:basedOn w:val="a"/>
    <w:link w:val="ad"/>
    <w:rsid w:val="00926184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link w:val="ac"/>
    <w:semiHidden/>
    <w:rsid w:val="009261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rsid w:val="00926184"/>
    <w:rPr>
      <w:vertAlign w:val="superscript"/>
    </w:rPr>
  </w:style>
  <w:style w:type="paragraph" w:styleId="30">
    <w:name w:val="Body Text Indent 3"/>
    <w:basedOn w:val="a"/>
    <w:link w:val="31"/>
    <w:rsid w:val="00926184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character" w:customStyle="1" w:styleId="31">
    <w:name w:val="Основной текст с отступом 3 Знак"/>
    <w:link w:val="30"/>
    <w:rsid w:val="0092618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0">
    <w:name w:val="Обычный1"/>
    <w:rsid w:val="00926184"/>
    <w:pPr>
      <w:widowControl w:val="0"/>
      <w:spacing w:before="300" w:line="540" w:lineRule="auto"/>
      <w:ind w:firstLine="567"/>
      <w:jc w:val="right"/>
    </w:pPr>
    <w:rPr>
      <w:rFonts w:ascii="Courier New" w:eastAsia="Times New Roman" w:hAnsi="Courier New"/>
      <w:snapToGrid w:val="0"/>
      <w:sz w:val="16"/>
    </w:rPr>
  </w:style>
  <w:style w:type="paragraph" w:customStyle="1" w:styleId="ConsPlusNormal">
    <w:name w:val="ConsPlusNormal"/>
    <w:rsid w:val="0092618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rsid w:val="0092618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styleId="af">
    <w:name w:val="Table Grid"/>
    <w:basedOn w:val="a1"/>
    <w:uiPriority w:val="59"/>
    <w:rsid w:val="00926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 Indent"/>
    <w:basedOn w:val="a"/>
    <w:link w:val="af1"/>
    <w:uiPriority w:val="99"/>
    <w:semiHidden/>
    <w:unhideWhenUsed/>
    <w:rsid w:val="00926184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926184"/>
  </w:style>
  <w:style w:type="paragraph" w:styleId="20">
    <w:name w:val="Body Text First Indent 2"/>
    <w:basedOn w:val="af0"/>
    <w:link w:val="21"/>
    <w:uiPriority w:val="99"/>
    <w:semiHidden/>
    <w:unhideWhenUsed/>
    <w:rsid w:val="00926184"/>
    <w:pPr>
      <w:spacing w:after="200"/>
      <w:ind w:left="360" w:firstLine="360"/>
    </w:pPr>
  </w:style>
  <w:style w:type="character" w:customStyle="1" w:styleId="21">
    <w:name w:val="Красная строка 2 Знак"/>
    <w:basedOn w:val="af1"/>
    <w:link w:val="20"/>
    <w:uiPriority w:val="99"/>
    <w:semiHidden/>
    <w:rsid w:val="00926184"/>
  </w:style>
  <w:style w:type="character" w:customStyle="1" w:styleId="af2">
    <w:name w:val="Символ сноски"/>
    <w:rsid w:val="00BE37A9"/>
    <w:rPr>
      <w:vertAlign w:val="superscript"/>
    </w:rPr>
  </w:style>
  <w:style w:type="character" w:customStyle="1" w:styleId="11">
    <w:name w:val="Знак сноски1"/>
    <w:rsid w:val="00BE37A9"/>
    <w:rPr>
      <w:vertAlign w:val="superscript"/>
    </w:rPr>
  </w:style>
  <w:style w:type="paragraph" w:styleId="af3">
    <w:name w:val="No Spacing"/>
    <w:qFormat/>
    <w:rsid w:val="00BE37A9"/>
    <w:pPr>
      <w:suppressAutoHyphens/>
      <w:ind w:left="57" w:right="57"/>
    </w:pPr>
    <w:rPr>
      <w:rFonts w:ascii="Times New Roman" w:eastAsia="Arial" w:hAnsi="Times New Roman" w:cs="Arial Unicode MS"/>
      <w:sz w:val="24"/>
      <w:szCs w:val="24"/>
      <w:lang w:eastAsia="ar-SA"/>
    </w:rPr>
  </w:style>
  <w:style w:type="character" w:styleId="af4">
    <w:name w:val="Hyperlink"/>
    <w:rsid w:val="00AA01FB"/>
    <w:rPr>
      <w:color w:val="0066CC"/>
      <w:u w:val="single"/>
    </w:rPr>
  </w:style>
  <w:style w:type="paragraph" w:customStyle="1" w:styleId="Bodytext1">
    <w:name w:val="Body text1"/>
    <w:basedOn w:val="a"/>
    <w:uiPriority w:val="99"/>
    <w:rsid w:val="00AA01FB"/>
    <w:pPr>
      <w:shd w:val="clear" w:color="auto" w:fill="FFFFFF"/>
      <w:suppressAutoHyphens/>
      <w:spacing w:before="1200" w:after="0" w:line="315" w:lineRule="exact"/>
      <w:ind w:hanging="440"/>
    </w:pPr>
    <w:rPr>
      <w:rFonts w:ascii="Times New Roman" w:eastAsia="Arial Unicode MS" w:hAnsi="Times New Roman"/>
      <w:sz w:val="25"/>
      <w:szCs w:val="25"/>
      <w:lang w:eastAsia="ar-SA"/>
    </w:rPr>
  </w:style>
  <w:style w:type="paragraph" w:styleId="af5">
    <w:name w:val="endnote text"/>
    <w:basedOn w:val="a"/>
    <w:link w:val="af6"/>
    <w:uiPriority w:val="99"/>
    <w:semiHidden/>
    <w:unhideWhenUsed/>
    <w:rsid w:val="002B6012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sid w:val="002B6012"/>
    <w:rPr>
      <w:sz w:val="20"/>
      <w:szCs w:val="20"/>
    </w:rPr>
  </w:style>
  <w:style w:type="character" w:styleId="af7">
    <w:name w:val="endnote reference"/>
    <w:uiPriority w:val="99"/>
    <w:semiHidden/>
    <w:unhideWhenUsed/>
    <w:rsid w:val="002B6012"/>
    <w:rPr>
      <w:vertAlign w:val="superscript"/>
    </w:rPr>
  </w:style>
  <w:style w:type="character" w:styleId="af8">
    <w:name w:val="line number"/>
    <w:basedOn w:val="a0"/>
    <w:uiPriority w:val="99"/>
    <w:semiHidden/>
    <w:unhideWhenUsed/>
    <w:rsid w:val="003F435E"/>
  </w:style>
  <w:style w:type="character" w:styleId="af9">
    <w:name w:val="annotation reference"/>
    <w:uiPriority w:val="99"/>
    <w:semiHidden/>
    <w:unhideWhenUsed/>
    <w:rsid w:val="00FA0548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FA0548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FA0548"/>
    <w:rPr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FA0548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FA0548"/>
    <w:rPr>
      <w:b/>
      <w:bCs/>
      <w:lang w:eastAsia="en-US"/>
    </w:rPr>
  </w:style>
  <w:style w:type="paragraph" w:styleId="afe">
    <w:name w:val="Body Text"/>
    <w:basedOn w:val="a"/>
    <w:link w:val="aff"/>
    <w:uiPriority w:val="99"/>
    <w:semiHidden/>
    <w:unhideWhenUsed/>
    <w:rsid w:val="00973C84"/>
    <w:pPr>
      <w:spacing w:after="120"/>
    </w:pPr>
  </w:style>
  <w:style w:type="character" w:customStyle="1" w:styleId="aff">
    <w:name w:val="Основной текст Знак"/>
    <w:link w:val="afe"/>
    <w:uiPriority w:val="99"/>
    <w:semiHidden/>
    <w:rsid w:val="00973C8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059134-D940-4654-9665-9C788D22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13175</Words>
  <Characters>75099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cp:lastPrinted>2017-11-03T09:20:00Z</cp:lastPrinted>
  <dcterms:created xsi:type="dcterms:W3CDTF">2017-11-07T12:18:00Z</dcterms:created>
  <dcterms:modified xsi:type="dcterms:W3CDTF">2017-11-07T12:18:00Z</dcterms:modified>
</cp:coreProperties>
</file>